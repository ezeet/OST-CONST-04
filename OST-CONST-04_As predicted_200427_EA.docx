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59AF" w:rsidRDefault="00AA7533">
      <w:pPr>
        <w:spacing w:before="150" w:after="150"/>
        <w:ind w:left="-142"/>
        <w:jc w:val="both"/>
        <w:outlineLvl w:val="3"/>
        <w:rPr>
          <w:rFonts w:ascii="Times New Roman" w:eastAsia="Times New Roman" w:hAnsi="Times New Roman" w:cs="Times New Roman"/>
          <w:b/>
          <w:lang w:val="en-US" w:eastAsia="de-DE"/>
        </w:rPr>
      </w:pPr>
      <w:r>
        <w:rPr>
          <w:rFonts w:ascii="Times New Roman" w:eastAsia="Times New Roman" w:hAnsi="Times New Roman" w:cs="Times New Roman"/>
          <w:b/>
          <w:lang w:val="en-US" w:eastAsia="de-DE"/>
        </w:rPr>
        <w:t>As predicted</w:t>
      </w:r>
    </w:p>
    <w:p w:rsidR="008259AF" w:rsidRDefault="00AA7533">
      <w:pPr>
        <w:spacing w:before="150" w:after="150"/>
        <w:ind w:left="-142"/>
        <w:jc w:val="both"/>
        <w:outlineLvl w:val="3"/>
        <w:rPr>
          <w:rFonts w:ascii="Times New Roman" w:eastAsia="Times New Roman" w:hAnsi="Times New Roman" w:cs="Times New Roman"/>
          <w:lang w:val="en-US" w:eastAsia="de-DE"/>
        </w:rPr>
      </w:pPr>
      <w:r>
        <w:rPr>
          <w:rFonts w:ascii="Times New Roman" w:eastAsia="Times New Roman" w:hAnsi="Times New Roman" w:cs="Times New Roman"/>
          <w:b/>
          <w:bCs/>
          <w:lang w:val="en-US" w:eastAsia="de-DE"/>
        </w:rPr>
        <w:t>1) Data collection.</w:t>
      </w:r>
      <w:r>
        <w:rPr>
          <w:rFonts w:ascii="Times New Roman" w:eastAsia="Times New Roman" w:hAnsi="Times New Roman" w:cs="Times New Roman"/>
          <w:lang w:val="en-US" w:eastAsia="de-DE"/>
        </w:rPr>
        <w:t xml:space="preserve"> Have any data been collected for this study already?</w:t>
      </w:r>
    </w:p>
    <w:p w:rsidR="008259AF" w:rsidRDefault="00AA7533">
      <w:pPr>
        <w:ind w:left="-142"/>
        <w:jc w:val="both"/>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No, no data have been collected for this study yet.</w:t>
      </w:r>
    </w:p>
    <w:p w:rsidR="008259AF" w:rsidRDefault="00AA7533">
      <w:pPr>
        <w:spacing w:before="150" w:after="150"/>
        <w:ind w:left="-142"/>
        <w:jc w:val="both"/>
        <w:outlineLvl w:val="3"/>
        <w:rPr>
          <w:rFonts w:ascii="Times New Roman" w:eastAsia="Times New Roman" w:hAnsi="Times New Roman" w:cs="Times New Roman"/>
          <w:lang w:val="en-US" w:eastAsia="de-DE"/>
        </w:rPr>
      </w:pPr>
      <w:r>
        <w:rPr>
          <w:rFonts w:ascii="Times New Roman" w:eastAsia="Times New Roman" w:hAnsi="Times New Roman" w:cs="Times New Roman"/>
          <w:b/>
          <w:bCs/>
          <w:lang w:val="en-US" w:eastAsia="de-DE"/>
        </w:rPr>
        <w:t xml:space="preserve">2) Hypothesis. </w:t>
      </w:r>
      <w:r>
        <w:rPr>
          <w:rFonts w:ascii="Times New Roman" w:eastAsia="Times New Roman" w:hAnsi="Times New Roman" w:cs="Times New Roman"/>
          <w:lang w:val="en-US" w:eastAsia="de-DE"/>
        </w:rPr>
        <w:t>What's the main question being asked or hypothesis being tested in this study?</w:t>
      </w:r>
    </w:p>
    <w:p w:rsidR="008259AF" w:rsidRPr="003B60A2" w:rsidRDefault="00AA7533" w:rsidP="00620B3D">
      <w:pPr>
        <w:spacing w:before="150" w:after="150"/>
        <w:ind w:left="-142"/>
        <w:jc w:val="both"/>
        <w:outlineLvl w:val="3"/>
        <w:rPr>
          <w:rFonts w:ascii="Times New Roman" w:eastAsia="Times New Roman" w:hAnsi="Times New Roman" w:cs="Times New Roman"/>
          <w:color w:val="5B9BD5" w:themeColor="accent1"/>
          <w:lang w:val="en-US" w:eastAsia="de-DE"/>
          <w:rPrChange w:id="0" w:author="Elianne Anthea Albath" w:date="2020-04-25T13:14:00Z">
            <w:rPr>
              <w:lang w:val="en-US"/>
            </w:rPr>
          </w:rPrChange>
        </w:rPr>
      </w:pPr>
      <w:r>
        <w:rPr>
          <w:rFonts w:ascii="Times New Roman" w:eastAsia="Times New Roman" w:hAnsi="Times New Roman" w:cs="Times New Roman"/>
          <w:lang w:val="en-US" w:eastAsia="de-DE"/>
        </w:rPr>
        <w:t xml:space="preserve">This study examines the consequences </w:t>
      </w:r>
      <w:del w:id="1" w:author="Elianne Anthea Albath" w:date="2020-04-25T14:02:00Z">
        <w:r w:rsidDel="00620B3D">
          <w:rPr>
            <w:rFonts w:ascii="Times New Roman" w:eastAsia="Times New Roman" w:hAnsi="Times New Roman" w:cs="Times New Roman"/>
            <w:lang w:val="en-US" w:eastAsia="de-DE"/>
          </w:rPr>
          <w:delText xml:space="preserve">of </w:delText>
        </w:r>
      </w:del>
      <w:r>
        <w:rPr>
          <w:rFonts w:ascii="Times New Roman" w:eastAsia="Times New Roman" w:hAnsi="Times New Roman" w:cs="Times New Roman"/>
          <w:lang w:val="en-US" w:eastAsia="de-DE"/>
        </w:rPr>
        <w:t>social exclusion</w:t>
      </w:r>
      <w:ins w:id="2" w:author="Elianne Anthea Albath" w:date="2020-04-25T13:28:00Z">
        <w:r w:rsidR="008F21BC">
          <w:rPr>
            <w:rFonts w:ascii="Times New Roman" w:eastAsia="Times New Roman" w:hAnsi="Times New Roman" w:cs="Times New Roman"/>
            <w:lang w:val="en-US" w:eastAsia="de-DE"/>
          </w:rPr>
          <w:t xml:space="preserve"> has</w:t>
        </w:r>
      </w:ins>
      <w:r>
        <w:rPr>
          <w:rFonts w:ascii="Times New Roman" w:eastAsia="Times New Roman" w:hAnsi="Times New Roman" w:cs="Times New Roman"/>
          <w:lang w:val="en-US" w:eastAsia="de-DE"/>
        </w:rPr>
        <w:t xml:space="preserve"> on the </w:t>
      </w:r>
      <w:del w:id="3" w:author="Elianne Anthea Albath" w:date="2020-04-24T08:46:00Z">
        <w:r w:rsidDel="005E5FD0">
          <w:rPr>
            <w:rFonts w:ascii="Times New Roman" w:eastAsia="Times New Roman" w:hAnsi="Times New Roman" w:cs="Times New Roman"/>
            <w:lang w:val="en-US" w:eastAsia="de-DE"/>
          </w:rPr>
          <w:delText>self</w:delText>
        </w:r>
      </w:del>
      <w:del w:id="4" w:author="Elianne Anthea Albath" w:date="2020-04-25T13:28:00Z">
        <w:r w:rsidDel="008F21BC">
          <w:rPr>
            <w:rFonts w:ascii="Times New Roman" w:eastAsia="Times New Roman" w:hAnsi="Times New Roman" w:cs="Times New Roman"/>
            <w:lang w:val="en-US" w:eastAsia="de-DE"/>
          </w:rPr>
          <w:delText>-</w:delText>
        </w:r>
      </w:del>
      <w:r>
        <w:rPr>
          <w:rFonts w:ascii="Times New Roman" w:eastAsia="Times New Roman" w:hAnsi="Times New Roman" w:cs="Times New Roman"/>
          <w:lang w:val="en-US" w:eastAsia="de-DE"/>
        </w:rPr>
        <w:t>perception</w:t>
      </w:r>
      <w:ins w:id="5" w:author="Elianne Anthea Albath" w:date="2020-04-24T08:46:00Z">
        <w:r w:rsidR="005E5FD0">
          <w:rPr>
            <w:rFonts w:ascii="Times New Roman" w:eastAsia="Times New Roman" w:hAnsi="Times New Roman" w:cs="Times New Roman"/>
            <w:lang w:val="en-US" w:eastAsia="de-DE"/>
          </w:rPr>
          <w:t xml:space="preserve"> of one’s </w:t>
        </w:r>
      </w:ins>
      <w:ins w:id="6" w:author="Elianne Anthea Albath" w:date="2020-04-25T13:28:00Z">
        <w:r w:rsidR="008F21BC">
          <w:rPr>
            <w:rFonts w:ascii="Times New Roman" w:eastAsia="Times New Roman" w:hAnsi="Times New Roman" w:cs="Times New Roman"/>
            <w:lang w:val="en-US" w:eastAsia="de-DE"/>
          </w:rPr>
          <w:t>in-</w:t>
        </w:r>
      </w:ins>
      <w:r>
        <w:rPr>
          <w:rFonts w:ascii="Times New Roman" w:eastAsia="Times New Roman" w:hAnsi="Times New Roman" w:cs="Times New Roman"/>
          <w:lang w:val="en-US" w:eastAsia="de-DE"/>
        </w:rPr>
        <w:t xml:space="preserve"> and </w:t>
      </w:r>
      <w:del w:id="7" w:author="Elianne Anthea Albath" w:date="2020-04-24T08:46:00Z">
        <w:r w:rsidDel="005E5FD0">
          <w:rPr>
            <w:rFonts w:ascii="Times New Roman" w:eastAsia="Times New Roman" w:hAnsi="Times New Roman" w:cs="Times New Roman"/>
            <w:lang w:val="en-US" w:eastAsia="de-DE"/>
          </w:rPr>
          <w:delText>perception of others by</w:delText>
        </w:r>
      </w:del>
      <w:ins w:id="8" w:author="Elianne Anthea Albath" w:date="2020-04-25T13:28:00Z">
        <w:r w:rsidR="008F21BC">
          <w:rPr>
            <w:rFonts w:ascii="Times New Roman" w:eastAsia="Times New Roman" w:hAnsi="Times New Roman" w:cs="Times New Roman"/>
            <w:lang w:val="en-US" w:eastAsia="de-DE"/>
          </w:rPr>
          <w:t>out</w:t>
        </w:r>
      </w:ins>
      <w:del w:id="9" w:author="Elianne Anthea Albath" w:date="2020-04-25T13:28:00Z">
        <w:r w:rsidDel="008F21BC">
          <w:rPr>
            <w:rFonts w:ascii="Times New Roman" w:eastAsia="Times New Roman" w:hAnsi="Times New Roman" w:cs="Times New Roman"/>
            <w:lang w:val="en-US" w:eastAsia="de-DE"/>
          </w:rPr>
          <w:delText xml:space="preserve"> </w:delText>
        </w:r>
      </w:del>
      <w:r>
        <w:rPr>
          <w:rFonts w:ascii="Times New Roman" w:eastAsia="Times New Roman" w:hAnsi="Times New Roman" w:cs="Times New Roman"/>
          <w:lang w:val="en-US" w:eastAsia="de-DE"/>
        </w:rPr>
        <w:t>group</w:t>
      </w:r>
      <w:ins w:id="10" w:author="Elianne Anthea Albath" w:date="2020-04-25T13:28:00Z">
        <w:r w:rsidR="008F21BC">
          <w:rPr>
            <w:rFonts w:ascii="Times New Roman" w:eastAsia="Times New Roman" w:hAnsi="Times New Roman" w:cs="Times New Roman"/>
            <w:lang w:val="en-US" w:eastAsia="de-DE"/>
          </w:rPr>
          <w:t>.</w:t>
        </w:r>
      </w:ins>
      <w:del w:id="11" w:author="Elianne Anthea Albath" w:date="2020-04-25T13:28:00Z">
        <w:r w:rsidDel="008F21BC">
          <w:rPr>
            <w:rFonts w:ascii="Times New Roman" w:eastAsia="Times New Roman" w:hAnsi="Times New Roman" w:cs="Times New Roman"/>
            <w:lang w:val="en-US" w:eastAsia="de-DE"/>
          </w:rPr>
          <w:delText>s</w:delText>
        </w:r>
      </w:del>
      <w:del w:id="12" w:author="Elianne Anthea Albath" w:date="2020-04-25T13:13:00Z">
        <w:r w:rsidDel="003B60A2">
          <w:rPr>
            <w:rFonts w:ascii="Times New Roman" w:eastAsia="Times New Roman" w:hAnsi="Times New Roman" w:cs="Times New Roman"/>
            <w:lang w:val="en-US" w:eastAsia="de-DE"/>
          </w:rPr>
          <w:delText xml:space="preserve">. </w:delText>
        </w:r>
      </w:del>
      <w:del w:id="13" w:author="Elianne Anthea Albath" w:date="2020-04-25T13:11:00Z">
        <w:r w:rsidDel="003B60A2">
          <w:rPr>
            <w:rFonts w:ascii="Times New Roman" w:eastAsia="Times New Roman" w:hAnsi="Times New Roman" w:cs="Times New Roman"/>
            <w:lang w:val="en-US" w:eastAsia="de-DE"/>
          </w:rPr>
          <w:delText>According to the actor-observer</w:delText>
        </w:r>
      </w:del>
      <w:del w:id="14" w:author="Elianne Anthea Albath" w:date="2020-04-25T13:12:00Z">
        <w:r w:rsidDel="003B60A2">
          <w:rPr>
            <w:rFonts w:ascii="Times New Roman" w:eastAsia="Times New Roman" w:hAnsi="Times New Roman" w:cs="Times New Roman"/>
            <w:lang w:val="en-US" w:eastAsia="de-DE"/>
          </w:rPr>
          <w:delText xml:space="preserve"> difference (Nisbett, Caputo, Legant, &amp; Marecek, 1973</w:delText>
        </w:r>
      </w:del>
      <w:del w:id="15" w:author="Elianne Anthea Albath" w:date="2020-04-24T08:49:00Z">
        <w:r w:rsidDel="005E5FD0">
          <w:rPr>
            <w:rFonts w:ascii="Times New Roman" w:eastAsia="Times New Roman" w:hAnsi="Times New Roman" w:cs="Times New Roman"/>
            <w:lang w:val="en-US" w:eastAsia="de-DE"/>
          </w:rPr>
          <w:delText>)</w:delText>
        </w:r>
      </w:del>
      <w:del w:id="16" w:author="Elianne Anthea Albath" w:date="2020-04-25T13:13:00Z">
        <w:r w:rsidDel="003B60A2">
          <w:rPr>
            <w:rFonts w:ascii="Times New Roman" w:eastAsia="Times New Roman" w:hAnsi="Times New Roman" w:cs="Times New Roman"/>
            <w:lang w:val="en-US" w:eastAsia="de-DE"/>
          </w:rPr>
          <w:delText>,</w:delText>
        </w:r>
      </w:del>
      <w:r>
        <w:rPr>
          <w:rFonts w:ascii="Times New Roman" w:eastAsia="Times New Roman" w:hAnsi="Times New Roman" w:cs="Times New Roman"/>
          <w:lang w:val="en-US" w:eastAsia="de-DE"/>
        </w:rPr>
        <w:t xml:space="preserve"> </w:t>
      </w:r>
      <w:ins w:id="17" w:author="Elianne Anthea Albath" w:date="2020-04-25T13:13:00Z">
        <w:r w:rsidR="003B60A2">
          <w:rPr>
            <w:rFonts w:ascii="Times New Roman" w:eastAsia="Times New Roman" w:hAnsi="Times New Roman" w:cs="Times New Roman"/>
            <w:lang w:val="en-US" w:eastAsia="de-DE"/>
          </w:rPr>
          <w:t xml:space="preserve">According to the actor-observer difference (Nisbett, Caputo, </w:t>
        </w:r>
        <w:proofErr w:type="spellStart"/>
        <w:r w:rsidR="003B60A2">
          <w:rPr>
            <w:rFonts w:ascii="Times New Roman" w:eastAsia="Times New Roman" w:hAnsi="Times New Roman" w:cs="Times New Roman"/>
            <w:lang w:val="en-US" w:eastAsia="de-DE"/>
          </w:rPr>
          <w:t>Legant</w:t>
        </w:r>
        <w:proofErr w:type="spellEnd"/>
        <w:r w:rsidR="003B60A2">
          <w:rPr>
            <w:rFonts w:ascii="Times New Roman" w:eastAsia="Times New Roman" w:hAnsi="Times New Roman" w:cs="Times New Roman"/>
            <w:lang w:val="en-US" w:eastAsia="de-DE"/>
          </w:rPr>
          <w:t xml:space="preserve">, &amp; </w:t>
        </w:r>
        <w:proofErr w:type="spellStart"/>
        <w:r w:rsidR="003B60A2">
          <w:rPr>
            <w:rFonts w:ascii="Times New Roman" w:eastAsia="Times New Roman" w:hAnsi="Times New Roman" w:cs="Times New Roman"/>
            <w:lang w:val="en-US" w:eastAsia="de-DE"/>
          </w:rPr>
          <w:t>Marecek</w:t>
        </w:r>
        <w:proofErr w:type="spellEnd"/>
        <w:r w:rsidR="003B60A2">
          <w:rPr>
            <w:rFonts w:ascii="Times New Roman" w:eastAsia="Times New Roman" w:hAnsi="Times New Roman" w:cs="Times New Roman"/>
            <w:lang w:val="en-US" w:eastAsia="de-DE"/>
          </w:rPr>
          <w:t>, 1973</w:t>
        </w:r>
      </w:ins>
      <w:ins w:id="18" w:author="Elianne Anthea Albath" w:date="2020-04-25T13:29:00Z">
        <w:r w:rsidR="008F21BC">
          <w:rPr>
            <w:rFonts w:ascii="Times New Roman" w:eastAsia="Times New Roman" w:hAnsi="Times New Roman" w:cs="Times New Roman"/>
            <w:lang w:val="en-US" w:eastAsia="de-DE"/>
          </w:rPr>
          <w:t>)</w:t>
        </w:r>
      </w:ins>
      <w:ins w:id="19" w:author="Elianne Anthea Albath" w:date="2020-04-25T13:13:00Z">
        <w:r w:rsidR="003B60A2">
          <w:rPr>
            <w:rFonts w:ascii="Times New Roman" w:eastAsia="Times New Roman" w:hAnsi="Times New Roman" w:cs="Times New Roman"/>
            <w:lang w:val="en-US" w:eastAsia="de-DE"/>
          </w:rPr>
          <w:t>,</w:t>
        </w:r>
        <w:r w:rsidR="003B60A2">
          <w:rPr>
            <w:rFonts w:ascii="Times New Roman" w:eastAsia="Times New Roman" w:hAnsi="Times New Roman" w:cs="Times New Roman"/>
            <w:lang w:val="en-US" w:eastAsia="de-DE"/>
          </w:rPr>
          <w:t xml:space="preserve"> </w:t>
        </w:r>
      </w:ins>
      <w:r>
        <w:rPr>
          <w:rFonts w:ascii="Times New Roman" w:eastAsia="Times New Roman" w:hAnsi="Times New Roman" w:cs="Times New Roman"/>
          <w:lang w:val="en-US" w:eastAsia="de-DE"/>
        </w:rPr>
        <w:t xml:space="preserve">individuals tend to explain the behavior of others more </w:t>
      </w:r>
      <w:del w:id="20" w:author="Elianne Anthea Albath" w:date="2020-04-24T08:50:00Z">
        <w:r w:rsidDel="005E5FD0">
          <w:rPr>
            <w:rFonts w:ascii="Times New Roman" w:eastAsia="Times New Roman" w:hAnsi="Times New Roman" w:cs="Times New Roman"/>
            <w:lang w:val="en-US" w:eastAsia="de-DE"/>
          </w:rPr>
          <w:delText xml:space="preserve">by </w:delText>
        </w:r>
      </w:del>
      <w:ins w:id="21" w:author="Elianne Anthea Albath" w:date="2020-04-24T08:50:00Z">
        <w:r w:rsidR="005E5FD0">
          <w:rPr>
            <w:rFonts w:ascii="Times New Roman" w:eastAsia="Times New Roman" w:hAnsi="Times New Roman" w:cs="Times New Roman"/>
            <w:lang w:val="en-US" w:eastAsia="de-DE"/>
          </w:rPr>
          <w:t xml:space="preserve">in terms of </w:t>
        </w:r>
      </w:ins>
      <w:r>
        <w:rPr>
          <w:rFonts w:ascii="Times New Roman" w:eastAsia="Times New Roman" w:hAnsi="Times New Roman" w:cs="Times New Roman"/>
          <w:lang w:val="en-US" w:eastAsia="de-DE"/>
        </w:rPr>
        <w:t>stable characteristics, while they explain their own behavior</w:t>
      </w:r>
      <w:ins w:id="22" w:author="Elianne Anthea Albath" w:date="2020-04-25T13:13:00Z">
        <w:r w:rsidR="003B60A2">
          <w:rPr>
            <w:rFonts w:ascii="Times New Roman" w:eastAsia="Times New Roman" w:hAnsi="Times New Roman" w:cs="Times New Roman"/>
            <w:lang w:val="en-US" w:eastAsia="de-DE"/>
          </w:rPr>
          <w:t xml:space="preserve"> </w:t>
        </w:r>
      </w:ins>
      <w:del w:id="23" w:author="Elianne Anthea Albath" w:date="2020-04-25T13:13:00Z">
        <w:r w:rsidDel="003B60A2">
          <w:rPr>
            <w:rFonts w:ascii="Times New Roman" w:eastAsia="Times New Roman" w:hAnsi="Times New Roman" w:cs="Times New Roman"/>
            <w:lang w:val="en-US" w:eastAsia="de-DE"/>
          </w:rPr>
          <w:delText xml:space="preserve"> </w:delText>
        </w:r>
      </w:del>
      <w:r>
        <w:rPr>
          <w:rFonts w:ascii="Times New Roman" w:eastAsia="Times New Roman" w:hAnsi="Times New Roman" w:cs="Times New Roman"/>
          <w:lang w:val="en-US" w:eastAsia="de-DE"/>
        </w:rPr>
        <w:t xml:space="preserve">more </w:t>
      </w:r>
      <w:del w:id="24" w:author="Elianne Anthea Albath" w:date="2020-04-24T08:50:00Z">
        <w:r w:rsidDel="005E5FD0">
          <w:rPr>
            <w:rFonts w:ascii="Times New Roman" w:eastAsia="Times New Roman" w:hAnsi="Times New Roman" w:cs="Times New Roman"/>
            <w:lang w:val="en-US" w:eastAsia="de-DE"/>
          </w:rPr>
          <w:delText xml:space="preserve">by </w:delText>
        </w:r>
      </w:del>
      <w:ins w:id="25" w:author="Elianne Anthea Albath" w:date="2020-04-24T08:50:00Z">
        <w:r w:rsidR="005E5FD0">
          <w:rPr>
            <w:rFonts w:ascii="Times New Roman" w:eastAsia="Times New Roman" w:hAnsi="Times New Roman" w:cs="Times New Roman"/>
            <w:lang w:val="en-US" w:eastAsia="de-DE"/>
          </w:rPr>
          <w:t xml:space="preserve">in terms of </w:t>
        </w:r>
      </w:ins>
      <w:r>
        <w:rPr>
          <w:rFonts w:ascii="Times New Roman" w:eastAsia="Times New Roman" w:hAnsi="Times New Roman" w:cs="Times New Roman"/>
          <w:lang w:val="en-US" w:eastAsia="de-DE"/>
        </w:rPr>
        <w:t>situational variation</w:t>
      </w:r>
      <w:r>
        <w:rPr>
          <w:rFonts w:ascii="Times New Roman" w:eastAsia="Times New Roman" w:hAnsi="Times New Roman" w:cs="Times New Roman"/>
          <w:color w:val="5B9BD5" w:themeColor="accent1"/>
          <w:lang w:val="en-US" w:eastAsia="de-DE"/>
        </w:rPr>
        <w:t>.</w:t>
      </w:r>
      <w:ins w:id="26" w:author="Elianne Anthea Albath" w:date="2020-04-25T13:13:00Z">
        <w:r w:rsidR="003B60A2">
          <w:rPr>
            <w:rFonts w:ascii="Times New Roman" w:eastAsia="Times New Roman" w:hAnsi="Times New Roman" w:cs="Times New Roman"/>
            <w:lang w:val="en-US" w:eastAsia="de-DE"/>
          </w:rPr>
          <w:t xml:space="preserve"> In a previous study, we found that socially excluded individuals showed a larger actor-</w:t>
        </w:r>
        <w:proofErr w:type="spellStart"/>
        <w:r w:rsidR="003B60A2">
          <w:rPr>
            <w:rFonts w:ascii="Times New Roman" w:eastAsia="Times New Roman" w:hAnsi="Times New Roman" w:cs="Times New Roman"/>
            <w:lang w:val="en-US" w:eastAsia="de-DE"/>
          </w:rPr>
          <w:t>oberserver</w:t>
        </w:r>
        <w:proofErr w:type="spellEnd"/>
        <w:r w:rsidR="003B60A2">
          <w:rPr>
            <w:rFonts w:ascii="Times New Roman" w:eastAsia="Times New Roman" w:hAnsi="Times New Roman" w:cs="Times New Roman"/>
            <w:lang w:val="en-US" w:eastAsia="de-DE"/>
          </w:rPr>
          <w:t xml:space="preserve"> difference than included individuals. </w:t>
        </w:r>
      </w:ins>
      <w:del w:id="27" w:author="Elianne Anthea Albath" w:date="2020-04-25T13:14:00Z">
        <w:r w:rsidDel="003B60A2">
          <w:rPr>
            <w:rFonts w:ascii="Times New Roman" w:eastAsia="Times New Roman" w:hAnsi="Times New Roman" w:cs="Times New Roman"/>
            <w:color w:val="5B9BD5" w:themeColor="accent1"/>
            <w:lang w:val="en-US" w:eastAsia="de-DE"/>
          </w:rPr>
          <w:delText xml:space="preserve"> </w:delText>
        </w:r>
      </w:del>
      <w:ins w:id="28" w:author="Elianne Anthea Albath" w:date="2020-04-25T13:29:00Z">
        <w:r w:rsidR="008F21BC">
          <w:rPr>
            <w:rFonts w:ascii="Times New Roman" w:eastAsia="Times New Roman" w:hAnsi="Times New Roman" w:cs="Times New Roman"/>
            <w:color w:val="5B9BD5" w:themeColor="accent1"/>
            <w:lang w:val="en-US" w:eastAsia="de-DE"/>
          </w:rPr>
          <w:t>The aim of this study is to investigate whether</w:t>
        </w:r>
        <w:r w:rsidR="008F21BC" w:rsidDel="008F21BC">
          <w:rPr>
            <w:rFonts w:ascii="Times New Roman" w:eastAsia="Times New Roman" w:hAnsi="Times New Roman" w:cs="Times New Roman"/>
            <w:color w:val="5B9BD5" w:themeColor="accent1"/>
            <w:lang w:val="en-US" w:eastAsia="de-DE"/>
          </w:rPr>
          <w:t xml:space="preserve"> </w:t>
        </w:r>
      </w:ins>
      <w:del w:id="29" w:author="Elianne Anthea Albath" w:date="2020-04-25T13:29:00Z">
        <w:r w:rsidDel="008F21BC">
          <w:rPr>
            <w:rFonts w:ascii="Times New Roman" w:eastAsia="Times New Roman" w:hAnsi="Times New Roman" w:cs="Times New Roman"/>
            <w:color w:val="5B9BD5" w:themeColor="accent1"/>
            <w:lang w:val="en-US" w:eastAsia="de-DE"/>
          </w:rPr>
          <w:delText>It is interesting whether</w:delText>
        </w:r>
      </w:del>
      <w:ins w:id="30" w:author="Elianne Anthea Albath" w:date="2020-04-25T13:14:00Z">
        <w:r w:rsidR="003B60A2">
          <w:rPr>
            <w:rFonts w:ascii="Times New Roman" w:eastAsia="Times New Roman" w:hAnsi="Times New Roman" w:cs="Times New Roman"/>
            <w:color w:val="5B9BD5" w:themeColor="accent1"/>
            <w:lang w:val="en-US" w:eastAsia="de-DE"/>
          </w:rPr>
          <w:t xml:space="preserve">this finding also applies to a group level. </w:t>
        </w:r>
        <w:r w:rsidR="003B60A2">
          <w:rPr>
            <w:rFonts w:ascii="Times New Roman" w:eastAsia="Times New Roman" w:hAnsi="Times New Roman" w:cs="Times New Roman"/>
            <w:lang w:val="en-US" w:eastAsia="de-DE"/>
          </w:rPr>
          <w:t xml:space="preserve">The ultimate attribution error </w:t>
        </w:r>
        <w:r w:rsidR="003B60A2">
          <w:rPr>
            <w:rFonts w:ascii="Times New Roman" w:eastAsia="Times New Roman" w:hAnsi="Times New Roman" w:cs="Times New Roman"/>
            <w:lang w:val="en-US" w:eastAsia="de-DE"/>
          </w:rPr>
          <w:fldChar w:fldCharType="begin" w:fldLock="1"/>
        </w:r>
        <w:r w:rsidR="003B60A2">
          <w:rPr>
            <w:rFonts w:ascii="Times New Roman" w:eastAsia="Times New Roman" w:hAnsi="Times New Roman" w:cs="Times New Roman"/>
            <w:lang w:val="en-US" w:eastAsia="de-DE"/>
          </w:rPr>
          <w:instrText>ADDIN CSL_CITATION {"citationItems":[{"id":"ITEM-1","itemData":{"author":[{"dropping-particle":"","family":"Pettigrew","given":"Thomas F.","non-dropping-particle":"","parse-names":false,"suffix":""}],"container-title":"Personality and Social Psychology Bulletin","id":"ITEM-1","issue":"4","issued":{"date-parts":[["1979"]]},"page":"461-476","title":"The ultimate attributuion error: Extending Allport's cognitive analysis of prejudice","type":"article-journal","volume":"5"},"uris":["http://www.mendeley.com/documents/?uuid=0ff90407-2c89-4b6b-b71c-f99a17d8620a"]}],"mendeley":{"formattedCitation":"(Pettigrew, 1979)","plainTextFormattedCitation":"(Pettigrew, 1979)"},"properties":{"noteIndex":0},"schema":"https://github.com/citation-style-language/schema/raw/master/csl-citation.json"}</w:instrText>
        </w:r>
        <w:r w:rsidR="003B60A2">
          <w:rPr>
            <w:rFonts w:ascii="Times New Roman" w:eastAsia="Times New Roman" w:hAnsi="Times New Roman" w:cs="Times New Roman"/>
            <w:lang w:val="en-US" w:eastAsia="de-DE"/>
          </w:rPr>
          <w:fldChar w:fldCharType="separate"/>
        </w:r>
        <w:r w:rsidR="003B60A2" w:rsidRPr="005E5FD0">
          <w:rPr>
            <w:rFonts w:ascii="Times New Roman" w:eastAsia="Times New Roman" w:hAnsi="Times New Roman" w:cs="Times New Roman"/>
            <w:noProof/>
            <w:lang w:val="en-US" w:eastAsia="de-DE"/>
          </w:rPr>
          <w:t>(Pettigrew, 1979)</w:t>
        </w:r>
        <w:r w:rsidR="003B60A2">
          <w:rPr>
            <w:rFonts w:ascii="Times New Roman" w:eastAsia="Times New Roman" w:hAnsi="Times New Roman" w:cs="Times New Roman"/>
            <w:lang w:val="en-US" w:eastAsia="de-DE"/>
          </w:rPr>
          <w:fldChar w:fldCharType="end"/>
        </w:r>
      </w:ins>
      <w:ins w:id="31" w:author="Elianne Anthea Albath" w:date="2020-04-25T13:15:00Z">
        <w:r w:rsidR="003B60A2">
          <w:rPr>
            <w:rFonts w:ascii="Times New Roman" w:eastAsia="Times New Roman" w:hAnsi="Times New Roman" w:cs="Times New Roman"/>
            <w:lang w:val="en-US" w:eastAsia="de-DE"/>
          </w:rPr>
          <w:t xml:space="preserve"> </w:t>
        </w:r>
      </w:ins>
      <w:ins w:id="32" w:author="Elianne Anthea Albath" w:date="2020-04-27T09:03:00Z">
        <w:r w:rsidR="00632949">
          <w:rPr>
            <w:rFonts w:ascii="Times New Roman" w:eastAsia="Times New Roman" w:hAnsi="Times New Roman" w:cs="Times New Roman"/>
            <w:lang w:val="en-US" w:eastAsia="de-DE"/>
          </w:rPr>
          <w:t xml:space="preserve">- </w:t>
        </w:r>
      </w:ins>
      <w:ins w:id="33" w:author="Elianne Anthea Albath" w:date="2020-04-25T13:15:00Z">
        <w:r w:rsidR="003B60A2">
          <w:rPr>
            <w:rFonts w:ascii="Times New Roman" w:eastAsia="Times New Roman" w:hAnsi="Times New Roman" w:cs="Times New Roman"/>
            <w:lang w:val="en-US" w:eastAsia="de-DE"/>
          </w:rPr>
          <w:t xml:space="preserve">which was proposed to be an extension of the </w:t>
        </w:r>
      </w:ins>
      <w:ins w:id="34" w:author="Elianne Anthea Albath" w:date="2020-04-27T09:00:00Z">
        <w:r w:rsidR="00632949">
          <w:rPr>
            <w:rFonts w:ascii="Times New Roman" w:eastAsia="Times New Roman" w:hAnsi="Times New Roman" w:cs="Times New Roman"/>
            <w:lang w:val="en-US" w:eastAsia="de-DE"/>
          </w:rPr>
          <w:t>fundamental attribut</w:t>
        </w:r>
      </w:ins>
      <w:ins w:id="35" w:author="Elianne Anthea Albath" w:date="2020-04-27T09:01:00Z">
        <w:r w:rsidR="00632949">
          <w:rPr>
            <w:rFonts w:ascii="Times New Roman" w:eastAsia="Times New Roman" w:hAnsi="Times New Roman" w:cs="Times New Roman"/>
            <w:lang w:val="en-US" w:eastAsia="de-DE"/>
          </w:rPr>
          <w:t>ion error</w:t>
        </w:r>
      </w:ins>
      <w:ins w:id="36" w:author="Elianne Anthea Albath" w:date="2020-04-27T09:03:00Z">
        <w:r w:rsidR="00632949">
          <w:rPr>
            <w:rFonts w:ascii="Times New Roman" w:eastAsia="Times New Roman" w:hAnsi="Times New Roman" w:cs="Times New Roman"/>
            <w:lang w:val="en-US" w:eastAsia="de-DE"/>
          </w:rPr>
          <w:t xml:space="preserve"> (Ross, 1977) -</w:t>
        </w:r>
      </w:ins>
      <w:ins w:id="37" w:author="Elianne Anthea Albath" w:date="2020-04-25T13:15:00Z">
        <w:r w:rsidR="003B60A2">
          <w:rPr>
            <w:rFonts w:ascii="Times New Roman" w:eastAsia="Times New Roman" w:hAnsi="Times New Roman" w:cs="Times New Roman"/>
            <w:lang w:val="en-US" w:eastAsia="de-DE"/>
          </w:rPr>
          <w:t xml:space="preserve"> states that</w:t>
        </w:r>
      </w:ins>
      <w:r>
        <w:rPr>
          <w:rFonts w:ascii="Times New Roman" w:eastAsia="Times New Roman" w:hAnsi="Times New Roman" w:cs="Times New Roman"/>
          <w:color w:val="5B9BD5" w:themeColor="accent1"/>
          <w:lang w:val="en-US" w:eastAsia="de-DE"/>
        </w:rPr>
        <w:t xml:space="preserve"> individuals </w:t>
      </w:r>
      <w:del w:id="38" w:author="Elianne Anthea Albath" w:date="2020-04-25T13:15:00Z">
        <w:r w:rsidDel="003B60A2">
          <w:rPr>
            <w:rFonts w:ascii="Times New Roman" w:eastAsia="Times New Roman" w:hAnsi="Times New Roman" w:cs="Times New Roman"/>
            <w:color w:val="5B9BD5" w:themeColor="accent1"/>
            <w:lang w:val="en-US" w:eastAsia="de-DE"/>
          </w:rPr>
          <w:delText xml:space="preserve">also </w:delText>
        </w:r>
      </w:del>
      <w:r>
        <w:rPr>
          <w:rFonts w:ascii="Times New Roman" w:eastAsia="Times New Roman" w:hAnsi="Times New Roman" w:cs="Times New Roman"/>
          <w:color w:val="5B9BD5" w:themeColor="accent1"/>
          <w:lang w:val="en-US" w:eastAsia="de-DE"/>
        </w:rPr>
        <w:t xml:space="preserve">explain </w:t>
      </w:r>
      <w:del w:id="39" w:author="Elianne Anthea Albath" w:date="2020-04-27T09:06:00Z">
        <w:r w:rsidDel="00632949">
          <w:rPr>
            <w:rFonts w:ascii="Times New Roman" w:eastAsia="Times New Roman" w:hAnsi="Times New Roman" w:cs="Times New Roman"/>
            <w:color w:val="5B9BD5" w:themeColor="accent1"/>
            <w:lang w:val="en-US" w:eastAsia="de-DE"/>
          </w:rPr>
          <w:delText xml:space="preserve">the </w:delText>
        </w:r>
      </w:del>
      <w:ins w:id="40" w:author="Elianne Anthea Albath" w:date="2020-04-27T09:06:00Z">
        <w:r w:rsidR="00632949">
          <w:rPr>
            <w:rFonts w:ascii="Times New Roman" w:eastAsia="Times New Roman" w:hAnsi="Times New Roman" w:cs="Times New Roman"/>
            <w:color w:val="5B9BD5" w:themeColor="accent1"/>
            <w:lang w:val="en-US" w:eastAsia="de-DE"/>
          </w:rPr>
          <w:t>negati</w:t>
        </w:r>
      </w:ins>
      <w:ins w:id="41" w:author="Elianne Anthea Albath" w:date="2020-04-27T09:07:00Z">
        <w:r w:rsidR="00632949">
          <w:rPr>
            <w:rFonts w:ascii="Times New Roman" w:eastAsia="Times New Roman" w:hAnsi="Times New Roman" w:cs="Times New Roman"/>
            <w:color w:val="5B9BD5" w:themeColor="accent1"/>
            <w:lang w:val="en-US" w:eastAsia="de-DE"/>
          </w:rPr>
          <w:t>ve</w:t>
        </w:r>
      </w:ins>
      <w:ins w:id="42" w:author="Elianne Anthea Albath" w:date="2020-04-27T09:06:00Z">
        <w:r w:rsidR="00632949">
          <w:rPr>
            <w:rFonts w:ascii="Times New Roman" w:eastAsia="Times New Roman" w:hAnsi="Times New Roman" w:cs="Times New Roman"/>
            <w:color w:val="5B9BD5" w:themeColor="accent1"/>
            <w:lang w:val="en-US" w:eastAsia="de-DE"/>
          </w:rPr>
          <w:t xml:space="preserve"> </w:t>
        </w:r>
      </w:ins>
      <w:r>
        <w:rPr>
          <w:rFonts w:ascii="Times New Roman" w:eastAsia="Times New Roman" w:hAnsi="Times New Roman" w:cs="Times New Roman"/>
          <w:color w:val="5B9BD5" w:themeColor="accent1"/>
          <w:lang w:val="en-US" w:eastAsia="de-DE"/>
        </w:rPr>
        <w:t xml:space="preserve">behavior of </w:t>
      </w:r>
      <w:del w:id="43" w:author="Elianne Anthea Albath" w:date="2020-04-27T09:06:00Z">
        <w:r w:rsidDel="00632949">
          <w:rPr>
            <w:rFonts w:ascii="Times New Roman" w:eastAsia="Times New Roman" w:hAnsi="Times New Roman" w:cs="Times New Roman"/>
            <w:color w:val="5B9BD5" w:themeColor="accent1"/>
            <w:lang w:val="en-US" w:eastAsia="de-DE"/>
          </w:rPr>
          <w:delText xml:space="preserve">another </w:delText>
        </w:r>
      </w:del>
      <w:ins w:id="44" w:author="Elianne Anthea Albath" w:date="2020-04-27T09:06:00Z">
        <w:r w:rsidR="00632949">
          <w:rPr>
            <w:rFonts w:ascii="Times New Roman" w:eastAsia="Times New Roman" w:hAnsi="Times New Roman" w:cs="Times New Roman"/>
            <w:color w:val="5B9BD5" w:themeColor="accent1"/>
            <w:lang w:val="en-US" w:eastAsia="de-DE"/>
          </w:rPr>
          <w:t>a disliked</w:t>
        </w:r>
        <w:r w:rsidR="00632949">
          <w:rPr>
            <w:rFonts w:ascii="Times New Roman" w:eastAsia="Times New Roman" w:hAnsi="Times New Roman" w:cs="Times New Roman"/>
            <w:color w:val="5B9BD5" w:themeColor="accent1"/>
            <w:lang w:val="en-US" w:eastAsia="de-DE"/>
          </w:rPr>
          <w:t xml:space="preserve"> </w:t>
        </w:r>
      </w:ins>
      <w:ins w:id="45" w:author="Elianne Anthea Albath" w:date="2020-04-25T13:31:00Z">
        <w:r w:rsidR="008F21BC">
          <w:rPr>
            <w:rFonts w:ascii="Times New Roman" w:eastAsia="Times New Roman" w:hAnsi="Times New Roman" w:cs="Times New Roman"/>
            <w:color w:val="5B9BD5" w:themeColor="accent1"/>
            <w:lang w:val="en-US" w:eastAsia="de-DE"/>
          </w:rPr>
          <w:t>out</w:t>
        </w:r>
      </w:ins>
      <w:del w:id="46" w:author="Elianne Anthea Albath" w:date="2020-04-25T13:31:00Z">
        <w:r w:rsidDel="008F21BC">
          <w:rPr>
            <w:rFonts w:ascii="Times New Roman" w:eastAsia="Times New Roman" w:hAnsi="Times New Roman" w:cs="Times New Roman"/>
            <w:color w:val="5B9BD5" w:themeColor="accent1"/>
            <w:lang w:val="en-US" w:eastAsia="de-DE"/>
          </w:rPr>
          <w:delText>in</w:delText>
        </w:r>
      </w:del>
      <w:del w:id="47" w:author="Elianne Anthea Albath" w:date="2020-04-25T13:15:00Z">
        <w:r w:rsidDel="003B60A2">
          <w:rPr>
            <w:rFonts w:ascii="Times New Roman" w:eastAsia="Times New Roman" w:hAnsi="Times New Roman" w:cs="Times New Roman"/>
            <w:color w:val="5B9BD5" w:themeColor="accent1"/>
            <w:lang w:val="en-US" w:eastAsia="de-DE"/>
          </w:rPr>
          <w:delText>-</w:delText>
        </w:r>
      </w:del>
      <w:r>
        <w:rPr>
          <w:rFonts w:ascii="Times New Roman" w:eastAsia="Times New Roman" w:hAnsi="Times New Roman" w:cs="Times New Roman"/>
          <w:color w:val="5B9BD5" w:themeColor="accent1"/>
          <w:lang w:val="en-US" w:eastAsia="de-DE"/>
        </w:rPr>
        <w:t>group member</w:t>
      </w:r>
      <w:ins w:id="48" w:author="Elianne Anthea Albath" w:date="2020-04-25T13:32:00Z">
        <w:r w:rsidR="008F21BC">
          <w:rPr>
            <w:rFonts w:ascii="Times New Roman" w:eastAsia="Times New Roman" w:hAnsi="Times New Roman" w:cs="Times New Roman"/>
            <w:color w:val="5B9BD5" w:themeColor="accent1"/>
            <w:lang w:val="en-US" w:eastAsia="de-DE"/>
          </w:rPr>
          <w:t xml:space="preserve"> more </w:t>
        </w:r>
        <w:r w:rsidR="008F21BC">
          <w:rPr>
            <w:rFonts w:ascii="Times New Roman" w:eastAsia="Times New Roman" w:hAnsi="Times New Roman" w:cs="Times New Roman"/>
            <w:color w:val="FF0000"/>
            <w:lang w:val="en-US" w:eastAsia="de-DE"/>
          </w:rPr>
          <w:t>in terms of</w:t>
        </w:r>
        <w:r w:rsidR="008F21BC">
          <w:rPr>
            <w:rFonts w:ascii="Times New Roman" w:eastAsia="Times New Roman" w:hAnsi="Times New Roman" w:cs="Times New Roman"/>
            <w:color w:val="5B9BD5" w:themeColor="accent1"/>
            <w:lang w:val="en-US" w:eastAsia="de-DE"/>
          </w:rPr>
          <w:t xml:space="preserve"> </w:t>
        </w:r>
        <w:r w:rsidR="008F21BC">
          <w:rPr>
            <w:rFonts w:ascii="Times New Roman" w:eastAsia="Times New Roman" w:hAnsi="Times New Roman" w:cs="Times New Roman"/>
            <w:color w:val="5B9BD5" w:themeColor="accent1"/>
            <w:lang w:val="en-US" w:eastAsia="de-DE"/>
          </w:rPr>
          <w:t>stable characteristics</w:t>
        </w:r>
      </w:ins>
      <w:ins w:id="49" w:author="Elianne Anthea Albath" w:date="2020-04-25T14:04:00Z">
        <w:r w:rsidR="00620B3D">
          <w:rPr>
            <w:rFonts w:ascii="Times New Roman" w:eastAsia="Times New Roman" w:hAnsi="Times New Roman" w:cs="Times New Roman"/>
            <w:color w:val="5B9BD5" w:themeColor="accent1"/>
            <w:lang w:val="en-US" w:eastAsia="de-DE"/>
          </w:rPr>
          <w:t>.</w:t>
        </w:r>
      </w:ins>
      <w:ins w:id="50" w:author="Elianne Anthea Albath" w:date="2020-04-25T14:05:00Z">
        <w:r w:rsidR="00620B3D">
          <w:rPr>
            <w:rFonts w:ascii="Times New Roman" w:eastAsia="Times New Roman" w:hAnsi="Times New Roman" w:cs="Times New Roman"/>
            <w:color w:val="5B9BD5" w:themeColor="accent1"/>
            <w:lang w:val="en-US" w:eastAsia="de-DE"/>
          </w:rPr>
          <w:t xml:space="preserve"> </w:t>
        </w:r>
      </w:ins>
      <w:ins w:id="51" w:author="Elianne Anthea Albath" w:date="2020-04-25T14:04:00Z">
        <w:r w:rsidR="00620B3D">
          <w:rPr>
            <w:rFonts w:ascii="Times New Roman" w:eastAsia="Times New Roman" w:hAnsi="Times New Roman" w:cs="Times New Roman"/>
            <w:color w:val="5B9BD5" w:themeColor="accent1"/>
            <w:lang w:val="en-US" w:eastAsia="de-DE"/>
          </w:rPr>
          <w:t>If the actor-observer difference also applies to the group level</w:t>
        </w:r>
      </w:ins>
      <w:ins w:id="52" w:author="Elianne Anthea Albath" w:date="2020-04-25T14:05:00Z">
        <w:r w:rsidR="00620B3D">
          <w:rPr>
            <w:rFonts w:ascii="Times New Roman" w:eastAsia="Times New Roman" w:hAnsi="Times New Roman" w:cs="Times New Roman"/>
            <w:color w:val="5B9BD5" w:themeColor="accent1"/>
            <w:lang w:val="en-US" w:eastAsia="de-DE"/>
          </w:rPr>
          <w:t>, individuals should also</w:t>
        </w:r>
      </w:ins>
      <w:ins w:id="53" w:author="Elianne Anthea Albath" w:date="2020-04-25T13:30:00Z">
        <w:r w:rsidR="008F21BC">
          <w:rPr>
            <w:rFonts w:ascii="Times New Roman" w:eastAsia="Times New Roman" w:hAnsi="Times New Roman" w:cs="Times New Roman"/>
            <w:color w:val="5B9BD5" w:themeColor="accent1"/>
            <w:lang w:val="en-US" w:eastAsia="de-DE"/>
          </w:rPr>
          <w:t xml:space="preserve"> </w:t>
        </w:r>
      </w:ins>
      <w:del w:id="54" w:author="Elianne Anthea Albath" w:date="2020-04-25T13:30:00Z">
        <w:r w:rsidDel="008F21BC">
          <w:rPr>
            <w:rFonts w:ascii="Times New Roman" w:eastAsia="Times New Roman" w:hAnsi="Times New Roman" w:cs="Times New Roman"/>
            <w:color w:val="5B9BD5" w:themeColor="accent1"/>
            <w:lang w:val="en-US" w:eastAsia="de-DE"/>
          </w:rPr>
          <w:delText xml:space="preserve"> </w:delText>
        </w:r>
      </w:del>
      <w:del w:id="55" w:author="Elianne Anthea Albath" w:date="2020-04-25T13:16:00Z">
        <w:r w:rsidDel="003B60A2">
          <w:rPr>
            <w:rFonts w:ascii="Times New Roman" w:eastAsia="Times New Roman" w:hAnsi="Times New Roman" w:cs="Times New Roman"/>
            <w:color w:val="FF0000"/>
            <w:lang w:val="en-US" w:eastAsia="de-DE"/>
          </w:rPr>
          <w:delText>with</w:delText>
        </w:r>
        <w:r w:rsidDel="003B60A2">
          <w:rPr>
            <w:rFonts w:ascii="Times New Roman" w:eastAsia="Times New Roman" w:hAnsi="Times New Roman" w:cs="Times New Roman"/>
            <w:color w:val="5B9BD5" w:themeColor="accent1"/>
            <w:lang w:val="en-US" w:eastAsia="de-DE"/>
          </w:rPr>
          <w:delText xml:space="preserve"> </w:delText>
        </w:r>
      </w:del>
      <w:del w:id="56" w:author="Elianne Anthea Albath" w:date="2020-04-25T13:30:00Z">
        <w:r w:rsidDel="008F21BC">
          <w:rPr>
            <w:rFonts w:ascii="Times New Roman" w:eastAsia="Times New Roman" w:hAnsi="Times New Roman" w:cs="Times New Roman"/>
            <w:color w:val="5B9BD5" w:themeColor="accent1"/>
            <w:lang w:val="en-US" w:eastAsia="de-DE"/>
          </w:rPr>
          <w:delText xml:space="preserve">stable </w:delText>
        </w:r>
      </w:del>
      <w:del w:id="57" w:author="Elianne Anthea Albath" w:date="2020-04-25T13:16:00Z">
        <w:r w:rsidDel="003B60A2">
          <w:rPr>
            <w:rFonts w:ascii="Times New Roman" w:eastAsia="Times New Roman" w:hAnsi="Times New Roman" w:cs="Times New Roman"/>
            <w:color w:val="5B9BD5" w:themeColor="accent1"/>
            <w:lang w:val="en-US" w:eastAsia="de-DE"/>
          </w:rPr>
          <w:delText>traits</w:delText>
        </w:r>
      </w:del>
      <w:ins w:id="58" w:author="Elianne Anthea Albath" w:date="2020-04-25T13:16:00Z">
        <w:r w:rsidR="003B60A2">
          <w:rPr>
            <w:rFonts w:ascii="Times New Roman" w:eastAsia="Times New Roman" w:hAnsi="Times New Roman" w:cs="Times New Roman"/>
            <w:color w:val="5B9BD5" w:themeColor="accent1"/>
            <w:lang w:val="en-US" w:eastAsia="de-DE"/>
          </w:rPr>
          <w:t>explain</w:t>
        </w:r>
      </w:ins>
      <w:del w:id="59" w:author="Elianne Anthea Albath" w:date="2020-04-25T13:16:00Z">
        <w:r w:rsidDel="003B60A2">
          <w:rPr>
            <w:rFonts w:ascii="Times New Roman" w:eastAsia="Times New Roman" w:hAnsi="Times New Roman" w:cs="Times New Roman"/>
            <w:color w:val="5B9BD5" w:themeColor="accent1"/>
            <w:lang w:val="en-US" w:eastAsia="de-DE"/>
          </w:rPr>
          <w:delText>. And</w:delText>
        </w:r>
      </w:del>
      <w:r>
        <w:rPr>
          <w:rFonts w:ascii="Times New Roman" w:eastAsia="Times New Roman" w:hAnsi="Times New Roman" w:cs="Times New Roman"/>
          <w:color w:val="5B9BD5" w:themeColor="accent1"/>
          <w:lang w:val="en-US" w:eastAsia="de-DE"/>
        </w:rPr>
        <w:t xml:space="preserve"> the behavior of </w:t>
      </w:r>
      <w:ins w:id="60" w:author="Elianne Anthea Albath" w:date="2020-04-25T13:31:00Z">
        <w:r w:rsidR="008F21BC">
          <w:rPr>
            <w:rFonts w:ascii="Times New Roman" w:eastAsia="Times New Roman" w:hAnsi="Times New Roman" w:cs="Times New Roman"/>
            <w:color w:val="5B9BD5" w:themeColor="accent1"/>
            <w:lang w:val="en-US" w:eastAsia="de-DE"/>
          </w:rPr>
          <w:t>in</w:t>
        </w:r>
      </w:ins>
      <w:ins w:id="61" w:author="Elianne Anthea Albath" w:date="2020-04-25T13:16:00Z">
        <w:r w:rsidR="003B60A2">
          <w:rPr>
            <w:rFonts w:ascii="Times New Roman" w:eastAsia="Times New Roman" w:hAnsi="Times New Roman" w:cs="Times New Roman"/>
            <w:color w:val="5B9BD5" w:themeColor="accent1"/>
            <w:lang w:val="en-US" w:eastAsia="de-DE"/>
          </w:rPr>
          <w:t xml:space="preserve">group </w:t>
        </w:r>
      </w:ins>
      <w:r>
        <w:rPr>
          <w:rFonts w:ascii="Times New Roman" w:eastAsia="Times New Roman" w:hAnsi="Times New Roman" w:cs="Times New Roman"/>
          <w:color w:val="5B9BD5" w:themeColor="accent1"/>
          <w:lang w:val="en-US" w:eastAsia="de-DE"/>
        </w:rPr>
        <w:t xml:space="preserve">members </w:t>
      </w:r>
      <w:del w:id="62" w:author="Elianne Anthea Albath" w:date="2020-04-25T13:16:00Z">
        <w:r w:rsidDel="003B60A2">
          <w:rPr>
            <w:rFonts w:ascii="Times New Roman" w:eastAsia="Times New Roman" w:hAnsi="Times New Roman" w:cs="Times New Roman"/>
            <w:color w:val="5B9BD5" w:themeColor="accent1"/>
            <w:lang w:val="en-US" w:eastAsia="de-DE"/>
          </w:rPr>
          <w:delText xml:space="preserve">of the out-group is more likely to be explained </w:delText>
        </w:r>
      </w:del>
      <w:ins w:id="63" w:author="Elianne Anthea Albath" w:date="2020-04-25T13:16:00Z">
        <w:r w:rsidR="003B60A2">
          <w:rPr>
            <w:rFonts w:ascii="Times New Roman" w:eastAsia="Times New Roman" w:hAnsi="Times New Roman" w:cs="Times New Roman"/>
            <w:color w:val="5B9BD5" w:themeColor="accent1"/>
            <w:lang w:val="en-US" w:eastAsia="de-DE"/>
          </w:rPr>
          <w:t xml:space="preserve">more </w:t>
        </w:r>
      </w:ins>
      <w:del w:id="64" w:author="Elianne Anthea Albath" w:date="2020-04-25T13:16:00Z">
        <w:r w:rsidDel="003B60A2">
          <w:rPr>
            <w:rFonts w:ascii="Times New Roman" w:eastAsia="Times New Roman" w:hAnsi="Times New Roman" w:cs="Times New Roman"/>
            <w:color w:val="FF0000"/>
            <w:lang w:val="en-US" w:eastAsia="de-DE"/>
          </w:rPr>
          <w:delText>with</w:delText>
        </w:r>
        <w:r w:rsidDel="003B60A2">
          <w:rPr>
            <w:rFonts w:ascii="Times New Roman" w:eastAsia="Times New Roman" w:hAnsi="Times New Roman" w:cs="Times New Roman"/>
            <w:color w:val="5B9BD5" w:themeColor="accent1"/>
            <w:lang w:val="en-US" w:eastAsia="de-DE"/>
          </w:rPr>
          <w:delText xml:space="preserve"> </w:delText>
        </w:r>
      </w:del>
      <w:ins w:id="65" w:author="Elianne Anthea Albath" w:date="2020-04-25T13:16:00Z">
        <w:r w:rsidR="003B60A2">
          <w:rPr>
            <w:rFonts w:ascii="Times New Roman" w:eastAsia="Times New Roman" w:hAnsi="Times New Roman" w:cs="Times New Roman"/>
            <w:color w:val="FF0000"/>
            <w:lang w:val="en-US" w:eastAsia="de-DE"/>
          </w:rPr>
          <w:t xml:space="preserve">in </w:t>
        </w:r>
      </w:ins>
      <w:ins w:id="66" w:author="Elianne Anthea Albath" w:date="2020-04-25T13:17:00Z">
        <w:r w:rsidR="003B60A2">
          <w:rPr>
            <w:rFonts w:ascii="Times New Roman" w:eastAsia="Times New Roman" w:hAnsi="Times New Roman" w:cs="Times New Roman"/>
            <w:color w:val="FF0000"/>
            <w:lang w:val="en-US" w:eastAsia="de-DE"/>
          </w:rPr>
          <w:t>terms of</w:t>
        </w:r>
      </w:ins>
      <w:ins w:id="67" w:author="Elianne Anthea Albath" w:date="2020-04-25T13:16:00Z">
        <w:r w:rsidR="003B60A2">
          <w:rPr>
            <w:rFonts w:ascii="Times New Roman" w:eastAsia="Times New Roman" w:hAnsi="Times New Roman" w:cs="Times New Roman"/>
            <w:color w:val="5B9BD5" w:themeColor="accent1"/>
            <w:lang w:val="en-US" w:eastAsia="de-DE"/>
          </w:rPr>
          <w:t xml:space="preserve"> </w:t>
        </w:r>
      </w:ins>
      <w:r>
        <w:rPr>
          <w:rFonts w:ascii="Times New Roman" w:eastAsia="Times New Roman" w:hAnsi="Times New Roman" w:cs="Times New Roman"/>
          <w:color w:val="5B9BD5" w:themeColor="accent1"/>
          <w:lang w:val="en-US" w:eastAsia="de-DE"/>
        </w:rPr>
        <w:t>situational influences.</w:t>
      </w:r>
      <w:ins w:id="68" w:author="Elianne Anthea Albath" w:date="2020-04-25T13:33:00Z">
        <w:r w:rsidR="00DB4B69">
          <w:rPr>
            <w:rFonts w:ascii="Times New Roman" w:eastAsia="Times New Roman" w:hAnsi="Times New Roman" w:cs="Times New Roman"/>
            <w:color w:val="5B9BD5" w:themeColor="accent1"/>
            <w:lang w:val="en-US" w:eastAsia="de-DE"/>
          </w:rPr>
          <w:t xml:space="preserve"> </w:t>
        </w:r>
      </w:ins>
      <w:del w:id="69" w:author="Elianne Anthea Albath" w:date="2020-04-25T13:32:00Z">
        <w:r w:rsidDel="008F21BC">
          <w:rPr>
            <w:rFonts w:ascii="Times New Roman" w:eastAsia="Times New Roman" w:hAnsi="Times New Roman" w:cs="Times New Roman"/>
            <w:color w:val="5B9BD5" w:themeColor="accent1"/>
            <w:lang w:val="en-US" w:eastAsia="de-DE"/>
          </w:rPr>
          <w:delText xml:space="preserve"> </w:delText>
        </w:r>
      </w:del>
    </w:p>
    <w:p w:rsidR="008259AF" w:rsidRPr="006C6493" w:rsidDel="00DB4B69" w:rsidRDefault="00AA7533">
      <w:pPr>
        <w:spacing w:before="150" w:after="150"/>
        <w:ind w:left="-142"/>
        <w:jc w:val="both"/>
        <w:outlineLvl w:val="3"/>
        <w:rPr>
          <w:del w:id="70" w:author="Elianne Anthea Albath" w:date="2020-04-25T13:34:00Z"/>
          <w:lang w:val="en-US"/>
        </w:rPr>
      </w:pPr>
      <w:del w:id="71" w:author="Elianne Anthea Albath" w:date="2020-04-25T13:29:00Z">
        <w:r w:rsidDel="008F21BC">
          <w:rPr>
            <w:rFonts w:ascii="Times New Roman" w:eastAsia="Times New Roman" w:hAnsi="Times New Roman" w:cs="Times New Roman"/>
            <w:color w:val="5B9BD5" w:themeColor="accent1"/>
            <w:lang w:val="en-US" w:eastAsia="de-DE"/>
          </w:rPr>
          <w:delText xml:space="preserve">The aim of this study is to investigate whether </w:delText>
        </w:r>
      </w:del>
      <w:del w:id="72" w:author="Elianne Anthea Albath" w:date="2020-04-25T13:34:00Z">
        <w:r w:rsidDel="00DB4B69">
          <w:rPr>
            <w:rFonts w:ascii="Times New Roman" w:eastAsia="Times New Roman" w:hAnsi="Times New Roman" w:cs="Times New Roman"/>
            <w:color w:val="FF0000"/>
            <w:lang w:val="en-US" w:eastAsia="de-DE"/>
          </w:rPr>
          <w:delText>the attribution of behavior to internal o</w:delText>
        </w:r>
        <w:bookmarkStart w:id="73" w:name="__UnoMark__1116_537109875"/>
        <w:bookmarkEnd w:id="73"/>
        <w:r w:rsidDel="00DB4B69">
          <w:rPr>
            <w:rFonts w:ascii="Times New Roman" w:eastAsia="Times New Roman" w:hAnsi="Times New Roman" w:cs="Times New Roman"/>
            <w:color w:val="FF0000"/>
            <w:lang w:val="en-US" w:eastAsia="de-DE"/>
          </w:rPr>
          <w:delText>r</w:delText>
        </w:r>
        <w:bookmarkStart w:id="74" w:name="__UnoMark__1117_537109875"/>
        <w:bookmarkEnd w:id="74"/>
        <w:r w:rsidDel="00DB4B69">
          <w:rPr>
            <w:rFonts w:ascii="Times New Roman" w:eastAsia="Times New Roman" w:hAnsi="Times New Roman" w:cs="Times New Roman"/>
            <w:color w:val="FF0000"/>
            <w:lang w:val="en-US" w:eastAsia="de-DE"/>
          </w:rPr>
          <w:delText xml:space="preserve"> external causes</w:delText>
        </w:r>
        <w:bookmarkStart w:id="75" w:name="__UnoMark__1114_537109875"/>
        <w:bookmarkEnd w:id="75"/>
        <w:r w:rsidDel="00DB4B69">
          <w:rPr>
            <w:rFonts w:ascii="Times New Roman" w:eastAsia="Times New Roman" w:hAnsi="Times New Roman" w:cs="Times New Roman"/>
            <w:color w:val="FF0000"/>
            <w:lang w:val="en-US" w:eastAsia="de-DE"/>
          </w:rPr>
          <w:delText xml:space="preserve"> </w:delText>
        </w:r>
        <w:bookmarkStart w:id="76" w:name="__UnoMark__1115_537109875"/>
        <w:bookmarkEnd w:id="76"/>
        <w:r w:rsidDel="00DB4B69">
          <w:rPr>
            <w:rFonts w:ascii="Times New Roman" w:eastAsia="Times New Roman" w:hAnsi="Times New Roman" w:cs="Times New Roman"/>
            <w:color w:val="FF0000"/>
            <w:lang w:val="en-US" w:eastAsia="de-DE"/>
          </w:rPr>
          <w:delText>changes when a person is part of a group and is socially excluded from an out-group versus included.</w:delText>
        </w:r>
      </w:del>
    </w:p>
    <w:p w:rsidR="008259AF" w:rsidRPr="006C6493" w:rsidRDefault="00AA7533">
      <w:pPr>
        <w:spacing w:before="150" w:after="150"/>
        <w:ind w:left="-142"/>
        <w:jc w:val="both"/>
        <w:outlineLvl w:val="3"/>
        <w:rPr>
          <w:lang w:val="en-US"/>
        </w:rPr>
      </w:pPr>
      <w:r>
        <w:rPr>
          <w:rFonts w:ascii="Times New Roman" w:eastAsia="Times New Roman" w:hAnsi="Times New Roman" w:cs="Times New Roman"/>
          <w:lang w:val="en-US" w:eastAsia="de-DE"/>
        </w:rPr>
        <w:t xml:space="preserve">One way of thinking about the actor-observer difference is consistent with the general tenets of Construal Level Theory </w:t>
      </w:r>
      <w:r>
        <w:fldChar w:fldCharType="begin" w:fldLock="1"/>
      </w:r>
      <w:r w:rsidRPr="006C6493">
        <w:rPr>
          <w:rFonts w:ascii="Times New Roman" w:eastAsia="Times New Roman" w:hAnsi="Times New Roman" w:cs="Times New Roman"/>
          <w:lang w:val="en-US"/>
        </w:rPr>
        <w:instrText>ADDIN CSL_CITATION {"citationItems":[{"id":"ITEM-1","itemData":{"DOI":"10.1037/a0018963","ISSN":"0033295X","abstract":"People are capable of thinking about the future, the past, remote locations, another person's perspective, and counterfactual alternatives. Without denying the uniqueness of each process, it is proposed that they constitute different forms of traversing psychological distance. Psychological distance is egocentric: Its reference point is the self in the here and now, and the different ways in which an object might be removed from that point-in time, in space, in social distance, and in hypotheticality-constitute different distance dimensions. Transcending the self in the here and now entails mental construal, and the farther removed an object is from direct experience, the higher (more abstract) the level of construal of that object. Supporting this analysis, research shows (a) that the various distances are cognitively related to each other, (b) that they similarly influence and are influenced by level of mental construal, and (c) that they similarly affect prediction, preference, and action.","author":[{"dropping-particle":"","family":"Trope","given":"Yaacov","non-dropping-particle":"","parse-names":false,"suffix":""},{"dropping-particle":"","family":"Liberman","given":"Nira","non-dropping-particle":"","parse-names":false,"suffix":""}],"container-title":"Psychological Review","id":"ITEM-1","issue":"2","issued":{"date-parts":[["2010"]]},"page":"440-463","title":"Construal-Level theory of psychological distance","type":"article-journal","volume":"117"},"uris":["http://www.mendeley.com/documents/?uuid=eee8fdf4-dc1d-401e-a764-980e63d047a5"]}],"mendeley":{"formattedCitation":"(Trope &amp; Liberman, 2010)","manualFormatting":"(CLT; Trope &amp; Liberman, 2010)","plainTextFormattedCitation":"(Trope &amp; Liberman, 2010)","previouslyFormattedCitation":"(Trope &amp; Liberman, 2010)"},"properties":{"noteIndex":0},"schema":"https://github.com/citation-style-language/schema/raw/master/csl-citation.json"}</w:instrText>
      </w:r>
      <w:r>
        <w:rPr>
          <w:rFonts w:ascii="Times New Roman" w:eastAsia="Times New Roman" w:hAnsi="Times New Roman" w:cs="Times New Roman"/>
        </w:rPr>
        <w:fldChar w:fldCharType="separate"/>
      </w:r>
      <w:bookmarkStart w:id="77" w:name="Bookmark"/>
      <w:r>
        <w:rPr>
          <w:rFonts w:ascii="Times New Roman" w:eastAsia="Times New Roman" w:hAnsi="Times New Roman" w:cs="Times New Roman"/>
          <w:noProof/>
          <w:lang w:val="en-US" w:eastAsia="de-DE"/>
        </w:rPr>
        <w:t>(CLT; Trope &amp; Liberman, 2010)</w:t>
      </w:r>
      <w:r>
        <w:rPr>
          <w:rFonts w:ascii="Times New Roman" w:eastAsia="Times New Roman" w:hAnsi="Times New Roman" w:cs="Times New Roman"/>
        </w:rPr>
        <w:fldChar w:fldCharType="end"/>
      </w:r>
      <w:bookmarkEnd w:id="77"/>
      <w:r>
        <w:rPr>
          <w:rFonts w:ascii="Times New Roman" w:eastAsia="Times New Roman" w:hAnsi="Times New Roman" w:cs="Times New Roman"/>
          <w:lang w:val="en-US" w:eastAsia="de-DE"/>
        </w:rPr>
        <w:t xml:space="preserve">. According to CLT, an increased perceived distance goes along with an increased level of abstraction. A small distance is related to a low-level construal and consequently more concrete perception whereas a high-level construal is related to a more abstract perception. Perceived social distance has previously been linked to construal-level </w:t>
      </w:r>
      <w:r>
        <w:fldChar w:fldCharType="begin" w:fldLock="1"/>
      </w:r>
      <w:r w:rsidR="005E5FD0">
        <w:rPr>
          <w:rFonts w:ascii="Times New Roman" w:eastAsia="Times New Roman" w:hAnsi="Times New Roman" w:cs="Times New Roman"/>
          <w:lang w:val="en-US"/>
        </w:rPr>
        <w:instrText>ADDIN CSL_CITATION {"citationItems":[{"id":"ITEM-1","itemData":{"DOI":"10.1111/spc3.12409","abstract":"Construal level theory proposes that viewing events and objects from a distance (whether physical or psychological) leads individuals to construe them in more abstract, higher‐level ways. At high‐level construal, individuals focus on the overall gist or bigger picture, rather than on situa- tionally‐dependent, concrete details. What patterns then emerge in how construal level relates to interpersonal processes? We find that an individual's construal level has implications for both (a) perceptions of others and (b) social influence. Specifically, our review suggests that high‐level (relative to low‐level) construal is related to greater holistic processing of the self and others by discussing literature linking construal level to person‐perception biases such as the fundamental attribution error and correspondence bias, as well as research on how construal level relates to stereotyping and prejudice. We further review a broad array of research examining social influence relating to self‐relevant feedback, the influence of aggregate versus anecdotal information, and the impact of abstract versus concrete language. We propose future avenues for CLT research relating to person‐perception biases, romantic relationships, stereotyping and prejudice, and the strategic use of construal level in the pursuit of specific interpersonal goals.","author":[{"dropping-particle":"","family":"Hess","given":"Yanine D.","non-dropping-particle":"","parse-names":false,"suffix":""},{"dropping-particle":"","family":"Carnevale","given":"Jessica J.","non-dropping-particle":"","parse-names":false,"suffix":""},{"dropping-particle":"","family":"Rosario","given":"Melissa","non-dropping-particle":"","parse-names":false,"suffix":""}],"container-title":"Social and Personality Psychology Compass","id":"ITEM-1","issue":"8","issued":{"date-parts":[["2018"]]},"page":"1-13","title":"A construal level approach to understanding interpersonal processes","type":"article-journal","volume":"12"},"uris":["http://www.mendeley.com/documents/?uuid=cc2f75bd-4af6-4d56-89ca-b8e52d489d3a"]},{"id":"ITEM-2","itemData":{"DOI":"10.1177/1948550619877856","author":[{"dropping-particle":"","family":"Körner","given":"Anita","non-dropping-particle":"","parse-names":false,"suffix":""},{"dropping-particle":"","family":"Moritz","given":"Sophie","non-dropping-particle":"","parse-names":false,"suffix":""},{"dropping-particle":"","family":"Deutsch","given":"Roland","non-dropping-particle":"","parse-names":false,"suffix":""}],"container-title":"Social Psychological and Personality Science","id":"ITEM-2","issued":{"date-parts":[["2019"]]},"title":"Dissecting dispositionality : Distance increases stability of attribution","type":"article-journal"},"uris":["http://www.mendeley.com/documents/?uuid=adf59342-3c5c-4cf6-93e0-0a3243371c20"]}],"mendeley":{"formattedCitation":"(Hess, Carnevale, &amp; Rosario, 2018; Körner, Moritz, &amp; Deutsch, 2019)","plainTextFormattedCitation":"(Hess, Carnevale, &amp; Rosario, 2018; Körner, Moritz, &amp; Deutsch, 2019)","previouslyFormattedCitation":"(Hess, Carnevale, &amp; Rosario, 2018; Körner, Moritz, &amp; Deutsch, 2019)"},"properties":{"noteIndex":0},"schema":"https://github.com/citation-style-language/schema/raw/master/csl-citation.json"}</w:instrText>
      </w:r>
      <w:r>
        <w:rPr>
          <w:rFonts w:ascii="Times New Roman" w:eastAsia="Times New Roman" w:hAnsi="Times New Roman" w:cs="Times New Roman"/>
        </w:rPr>
        <w:fldChar w:fldCharType="separate"/>
      </w:r>
      <w:bookmarkStart w:id="78" w:name="Bookmark1"/>
      <w:r>
        <w:rPr>
          <w:rFonts w:ascii="Times New Roman" w:eastAsia="Times New Roman" w:hAnsi="Times New Roman" w:cs="Times New Roman"/>
          <w:noProof/>
          <w:lang w:val="en-US" w:eastAsia="de-DE"/>
        </w:rPr>
        <w:t>(Hess, Carnevale, &amp; Rosario, 2018; Körner, Moritz, &amp; Deutsch, 2019)</w:t>
      </w:r>
      <w:r>
        <w:rPr>
          <w:rFonts w:ascii="Times New Roman" w:eastAsia="Times New Roman" w:hAnsi="Times New Roman" w:cs="Times New Roman"/>
        </w:rPr>
        <w:fldChar w:fldCharType="end"/>
      </w:r>
      <w:bookmarkEnd w:id="78"/>
      <w:r>
        <w:rPr>
          <w:rFonts w:ascii="Times New Roman" w:eastAsia="Times New Roman" w:hAnsi="Times New Roman" w:cs="Times New Roman"/>
          <w:lang w:val="en-US" w:eastAsia="de-DE"/>
        </w:rPr>
        <w:t xml:space="preserve">. Our interest lies in the consequences social exclusion has on </w:t>
      </w:r>
      <w:r>
        <w:rPr>
          <w:rFonts w:ascii="Times New Roman" w:eastAsia="Times New Roman" w:hAnsi="Times New Roman" w:cs="Times New Roman"/>
          <w:color w:val="5B9BD5" w:themeColor="accent1"/>
          <w:lang w:val="en-US" w:eastAsia="de-DE"/>
        </w:rPr>
        <w:t>the in</w:t>
      </w:r>
      <w:del w:id="79" w:author="Elianne Anthea Albath" w:date="2020-04-25T13:35:00Z">
        <w:r w:rsidDel="00DB4B69">
          <w:rPr>
            <w:rFonts w:ascii="Times New Roman" w:eastAsia="Times New Roman" w:hAnsi="Times New Roman" w:cs="Times New Roman"/>
            <w:color w:val="5B9BD5" w:themeColor="accent1"/>
            <w:lang w:val="en-US" w:eastAsia="de-DE"/>
          </w:rPr>
          <w:delText>-</w:delText>
        </w:r>
      </w:del>
      <w:r>
        <w:rPr>
          <w:rFonts w:ascii="Times New Roman" w:eastAsia="Times New Roman" w:hAnsi="Times New Roman" w:cs="Times New Roman"/>
          <w:color w:val="5B9BD5" w:themeColor="accent1"/>
          <w:lang w:val="en-US" w:eastAsia="de-DE"/>
        </w:rPr>
        <w:t>group- and out</w:t>
      </w:r>
      <w:del w:id="80" w:author="Elianne Anthea Albath" w:date="2020-04-25T13:35:00Z">
        <w:r w:rsidDel="00DB4B69">
          <w:rPr>
            <w:rFonts w:ascii="Times New Roman" w:eastAsia="Times New Roman" w:hAnsi="Times New Roman" w:cs="Times New Roman"/>
            <w:color w:val="5B9BD5" w:themeColor="accent1"/>
            <w:lang w:val="en-US" w:eastAsia="de-DE"/>
          </w:rPr>
          <w:delText>-</w:delText>
        </w:r>
      </w:del>
      <w:r>
        <w:rPr>
          <w:rFonts w:ascii="Times New Roman" w:eastAsia="Times New Roman" w:hAnsi="Times New Roman" w:cs="Times New Roman"/>
          <w:color w:val="5B9BD5" w:themeColor="accent1"/>
          <w:lang w:val="en-US" w:eastAsia="de-DE"/>
        </w:rPr>
        <w:t xml:space="preserve">group-perception </w:t>
      </w:r>
      <w:r>
        <w:rPr>
          <w:rFonts w:ascii="Times New Roman" w:eastAsia="Times New Roman" w:hAnsi="Times New Roman" w:cs="Times New Roman"/>
          <w:lang w:val="en-US" w:eastAsia="de-DE"/>
        </w:rPr>
        <w:t xml:space="preserve">for which we propose </w:t>
      </w:r>
      <w:del w:id="81" w:author="Elianne Anthea Albath" w:date="2020-04-25T13:35:00Z">
        <w:r w:rsidDel="00DB4B69">
          <w:rPr>
            <w:rFonts w:ascii="Times New Roman" w:eastAsia="Times New Roman" w:hAnsi="Times New Roman" w:cs="Times New Roman"/>
            <w:lang w:val="en-US" w:eastAsia="de-DE"/>
          </w:rPr>
          <w:delText>two competing</w:delText>
        </w:r>
      </w:del>
      <w:ins w:id="82" w:author="Elianne Anthea Albath" w:date="2020-04-25T13:35:00Z">
        <w:r w:rsidR="00DB4B69">
          <w:rPr>
            <w:rFonts w:ascii="Times New Roman" w:eastAsia="Times New Roman" w:hAnsi="Times New Roman" w:cs="Times New Roman"/>
            <w:lang w:val="en-US" w:eastAsia="de-DE"/>
          </w:rPr>
          <w:t>the following</w:t>
        </w:r>
      </w:ins>
      <w:r>
        <w:rPr>
          <w:rFonts w:ascii="Times New Roman" w:eastAsia="Times New Roman" w:hAnsi="Times New Roman" w:cs="Times New Roman"/>
          <w:lang w:val="en-US" w:eastAsia="de-DE"/>
        </w:rPr>
        <w:t xml:space="preserve"> </w:t>
      </w:r>
      <w:ins w:id="83" w:author="Elianne Anthea Albath" w:date="2020-04-25T13:35:00Z">
        <w:r w:rsidR="00DB4B69">
          <w:rPr>
            <w:rFonts w:ascii="Times New Roman" w:eastAsia="Times New Roman" w:hAnsi="Times New Roman" w:cs="Times New Roman"/>
            <w:lang w:val="en-US" w:eastAsia="de-DE"/>
          </w:rPr>
          <w:t>two</w:t>
        </w:r>
      </w:ins>
      <w:del w:id="84" w:author="Elianne Anthea Albath" w:date="2020-04-25T13:35:00Z">
        <w:r w:rsidDel="00DB4B69">
          <w:rPr>
            <w:rFonts w:ascii="Times New Roman" w:eastAsia="Times New Roman" w:hAnsi="Times New Roman" w:cs="Times New Roman"/>
            <w:lang w:val="en-US" w:eastAsia="de-DE"/>
          </w:rPr>
          <w:delText>sets of</w:delText>
        </w:r>
      </w:del>
      <w:r>
        <w:rPr>
          <w:rFonts w:ascii="Times New Roman" w:eastAsia="Times New Roman" w:hAnsi="Times New Roman" w:cs="Times New Roman"/>
          <w:lang w:val="en-US" w:eastAsia="de-DE"/>
        </w:rPr>
        <w:t xml:space="preserve"> hypotheses:</w:t>
      </w:r>
    </w:p>
    <w:p w:rsidR="008259AF" w:rsidRPr="005E5FD0" w:rsidRDefault="00AA7533">
      <w:pPr>
        <w:spacing w:before="150" w:after="150"/>
        <w:ind w:left="-142"/>
        <w:jc w:val="both"/>
        <w:outlineLvl w:val="3"/>
        <w:rPr>
          <w:lang w:val="en-US"/>
          <w:rPrChange w:id="85" w:author="Elianne Anthea Albath" w:date="2020-04-24T08:47:00Z">
            <w:rPr/>
          </w:rPrChange>
        </w:rPr>
      </w:pPr>
      <w:r>
        <w:rPr>
          <w:rFonts w:ascii="Times New Roman" w:eastAsia="Times New Roman" w:hAnsi="Times New Roman" w:cs="Times New Roman"/>
          <w:lang w:val="en-US" w:eastAsia="de-DE"/>
        </w:rPr>
        <w:t>H1</w:t>
      </w:r>
      <w:del w:id="86" w:author="Elianne Anthea Albath" w:date="2020-04-25T13:35:00Z">
        <w:r w:rsidDel="00DB4B69">
          <w:rPr>
            <w:rFonts w:ascii="Times New Roman" w:eastAsia="Times New Roman" w:hAnsi="Times New Roman" w:cs="Times New Roman"/>
            <w:lang w:val="en-US" w:eastAsia="de-DE"/>
          </w:rPr>
          <w:delText>a</w:delText>
        </w:r>
      </w:del>
      <w:r>
        <w:rPr>
          <w:rFonts w:ascii="Times New Roman" w:eastAsia="Times New Roman" w:hAnsi="Times New Roman" w:cs="Times New Roman"/>
          <w:lang w:val="en-US" w:eastAsia="de-DE"/>
        </w:rPr>
        <w:t xml:space="preserve"> and H</w:t>
      </w:r>
      <w:del w:id="87" w:author="Elianne Anthea Albath" w:date="2020-04-25T13:35:00Z">
        <w:r w:rsidDel="00DB4B69">
          <w:rPr>
            <w:rFonts w:ascii="Times New Roman" w:eastAsia="Times New Roman" w:hAnsi="Times New Roman" w:cs="Times New Roman"/>
            <w:lang w:val="en-US" w:eastAsia="de-DE"/>
          </w:rPr>
          <w:delText>2</w:delText>
        </w:r>
      </w:del>
      <w:ins w:id="88" w:author="Elianne Anthea Albath" w:date="2020-04-27T09:13:00Z">
        <w:r w:rsidR="007C2B3A">
          <w:rPr>
            <w:rFonts w:ascii="Times New Roman" w:eastAsia="Times New Roman" w:hAnsi="Times New Roman" w:cs="Times New Roman"/>
            <w:lang w:val="en-US" w:eastAsia="de-DE"/>
          </w:rPr>
          <w:t>2</w:t>
        </w:r>
      </w:ins>
      <w:del w:id="89" w:author="Elianne Anthea Albath" w:date="2020-04-27T09:13:00Z">
        <w:r w:rsidDel="007C2B3A">
          <w:rPr>
            <w:rFonts w:ascii="Times New Roman" w:eastAsia="Times New Roman" w:hAnsi="Times New Roman" w:cs="Times New Roman"/>
            <w:lang w:val="en-US" w:eastAsia="de-DE"/>
          </w:rPr>
          <w:delText>a</w:delText>
        </w:r>
      </w:del>
      <w:r>
        <w:rPr>
          <w:rFonts w:ascii="Times New Roman" w:eastAsia="Times New Roman" w:hAnsi="Times New Roman" w:cs="Times New Roman"/>
          <w:lang w:val="en-US" w:eastAsia="de-DE"/>
        </w:rPr>
        <w:t xml:space="preserve"> are based on </w:t>
      </w:r>
      <w:ins w:id="90" w:author="Elianne Anthea Albath" w:date="2020-04-25T13:37:00Z">
        <w:r w:rsidR="00DB4B69">
          <w:rPr>
            <w:rFonts w:ascii="Times New Roman" w:eastAsia="Times New Roman" w:hAnsi="Times New Roman" w:cs="Times New Roman"/>
            <w:lang w:val="en-US" w:eastAsia="de-DE"/>
          </w:rPr>
          <w:t xml:space="preserve">the </w:t>
        </w:r>
      </w:ins>
      <w:del w:id="91" w:author="Elianne Anthea Albath" w:date="2020-04-25T13:37:00Z">
        <w:r w:rsidDel="00DB4B69">
          <w:rPr>
            <w:rFonts w:ascii="Times New Roman" w:eastAsia="Times New Roman" w:hAnsi="Times New Roman" w:cs="Times New Roman"/>
            <w:lang w:val="en-US" w:eastAsia="de-DE"/>
          </w:rPr>
          <w:delText xml:space="preserve">the </w:delText>
        </w:r>
      </w:del>
      <w:r>
        <w:rPr>
          <w:rFonts w:ascii="Times New Roman" w:eastAsia="Times New Roman" w:hAnsi="Times New Roman" w:cs="Times New Roman"/>
          <w:lang w:val="en-US" w:eastAsia="de-DE"/>
        </w:rPr>
        <w:t>findings</w:t>
      </w:r>
      <w:ins w:id="92" w:author="Elianne Anthea Albath" w:date="2020-04-25T13:37:00Z">
        <w:r w:rsidR="00DB4B69">
          <w:rPr>
            <w:rFonts w:ascii="Times New Roman" w:eastAsia="Times New Roman" w:hAnsi="Times New Roman" w:cs="Times New Roman"/>
            <w:lang w:val="en-US" w:eastAsia="de-DE"/>
          </w:rPr>
          <w:t xml:space="preserve"> </w:t>
        </w:r>
      </w:ins>
      <w:ins w:id="93" w:author="Elianne Anthea Albath" w:date="2020-04-25T19:48:00Z">
        <w:r w:rsidR="00C6066C">
          <w:rPr>
            <w:rFonts w:ascii="Times New Roman" w:eastAsia="Times New Roman" w:hAnsi="Times New Roman" w:cs="Times New Roman"/>
            <w:lang w:val="en-US" w:eastAsia="de-DE"/>
          </w:rPr>
          <w:t>from</w:t>
        </w:r>
      </w:ins>
      <w:ins w:id="94" w:author="Elianne Anthea Albath" w:date="2020-04-25T13:37:00Z">
        <w:r w:rsidR="00DB4B69">
          <w:rPr>
            <w:rFonts w:ascii="Times New Roman" w:eastAsia="Times New Roman" w:hAnsi="Times New Roman" w:cs="Times New Roman"/>
            <w:lang w:val="en-US" w:eastAsia="de-DE"/>
          </w:rPr>
          <w:t xml:space="preserve"> our previous experiment as well as other findings showing</w:t>
        </w:r>
      </w:ins>
      <w:r>
        <w:rPr>
          <w:rFonts w:ascii="Times New Roman" w:eastAsia="Times New Roman" w:hAnsi="Times New Roman" w:cs="Times New Roman"/>
          <w:lang w:val="en-US" w:eastAsia="de-DE"/>
        </w:rPr>
        <w:t xml:space="preserve"> that abstract thinking functions as a buffer against negative psychological effects and therefore presents a beneficial strategy to cope with exclusion </w:t>
      </w:r>
      <w:r>
        <w:fldChar w:fldCharType="begin" w:fldLock="1"/>
      </w:r>
      <w:r w:rsidRPr="006C6493">
        <w:rPr>
          <w:rFonts w:ascii="Times New Roman" w:eastAsia="Times New Roman" w:hAnsi="Times New Roman" w:cs="Times New Roman"/>
          <w:lang w:val="en-US"/>
        </w:rPr>
        <w:instrText>ADDIN CSL_CITATION {"citationItems":[{"id":"ITEM-1","itemData":{"DOI":"10.1080/00224545.2015.1015475","abstract":"Social exclusion is a painful experience. Recent research has shown, however, that cop- ing with exclusion can be facilitated by favorable conditions. In the current research, we investigated whether construal level affects recovery from social exclusion. We hypothesized that an abstract vs. concrete mindset would moderate coping with exclusion. Indeed, lower compared to higher concrete thinking (Study 1) and abstract compared to concrete thinking (Study 2) bolstered the basic need of belonging when excluded. Priming of abstract thinking, moreover, increased participants’ sense of belonging both in response to exclusion and inclusion relative to no priming (Study 3). Our results are the first to establish a relationship between construal level and social exclusion, thereby suggesting an alleviating “abstraction discount” effect for the consequences of social exclusion.","author":[{"dropping-particle":"","family":"Pfundmair","given":"Michaela","non-dropping-particle":"","parse-names":false,"suffix":""},{"dropping-particle":"","family":"Lermer","given":"Eva","non-dropping-particle":"","parse-names":false,"suffix":""},{"dropping-particle":"","family":"Frey","given":"Dieter","non-dropping-particle":"","parse-names":false,"suffix":""},{"dropping-particle":"","family":"Aydin","given":"Nilüfer","non-dropping-particle":"","parse-names":false,"suffix":""}],"container-title":"The Journal of Social Psychology","id":"ITEM-1","issue":"4","issued":{"date-parts":[["2015"]]},"page":"338-355","title":"Construal level and social exclusion: Concrete thinking impedes recovery from social exclusion","type":"article-journal","volume":"155"},"uris":["http://www.mendeley.com/documents/?uuid=83d827ed-3e85-4a11-9401-3fc456024dce"]}],"mendeley":{"formattedCitation":"(Pfundmair, Lermer, Frey, &amp; Aydin, 2015)","plainTextFormattedCitation":"(Pfundmair, Lermer, Frey, &amp; Aydin, 2015)","previouslyFormattedCitation":"(Pfundmair, Lermer, Frey, &amp; Aydin, 2015)"},"properties":{"noteIndex":0},"schema":"https://github.com/citation-style-language/schema/raw/master/csl-citation.json"}</w:instrText>
      </w:r>
      <w:r>
        <w:rPr>
          <w:rFonts w:ascii="Times New Roman" w:eastAsia="Times New Roman" w:hAnsi="Times New Roman" w:cs="Times New Roman"/>
        </w:rPr>
        <w:fldChar w:fldCharType="separate"/>
      </w:r>
      <w:bookmarkStart w:id="95" w:name="Bookmark2"/>
      <w:r>
        <w:rPr>
          <w:rFonts w:ascii="Times New Roman" w:eastAsia="Times New Roman" w:hAnsi="Times New Roman" w:cs="Times New Roman"/>
          <w:noProof/>
          <w:lang w:val="en-US" w:eastAsia="de-DE"/>
        </w:rPr>
        <w:t>(Pfundmair, Lermer, Frey, &amp; Aydin, 2015)</w:t>
      </w:r>
      <w:r>
        <w:rPr>
          <w:rFonts w:ascii="Times New Roman" w:eastAsia="Times New Roman" w:hAnsi="Times New Roman" w:cs="Times New Roman"/>
        </w:rPr>
        <w:fldChar w:fldCharType="end"/>
      </w:r>
      <w:bookmarkEnd w:id="95"/>
      <w:r>
        <w:rPr>
          <w:rFonts w:ascii="Times New Roman" w:eastAsia="Times New Roman" w:hAnsi="Times New Roman" w:cs="Times New Roman"/>
          <w:lang w:val="en-US" w:eastAsia="de-DE"/>
        </w:rPr>
        <w:t xml:space="preserve">. Previous findings show that perceived distance to other individuals who showed rejecting behavior was overestimated by the targets </w:t>
      </w:r>
      <w:r>
        <w:fldChar w:fldCharType="begin" w:fldLock="1"/>
      </w:r>
      <w:r w:rsidRPr="006C6493">
        <w:rPr>
          <w:rFonts w:ascii="Times New Roman" w:eastAsia="Times New Roman" w:hAnsi="Times New Roman" w:cs="Times New Roman"/>
          <w:lang w:val="en-US"/>
        </w:rPr>
        <w:instrText>ADDIN CSL_CITATION {"citationItems":[{"id":"ITEM-1","itemData":{"DOI":"10.1177/1948550613491972","abstract":"Given the power of belonging needs to shape individuals’ thoughts, feelings, and behavior, we posited that people’s desire for reconnection even influences judgments of physical distance. We hypothesized that rejection motivates individuals to distance themselves from sources of rejection and draw near those who are accepting. We tested this hypothesis in five studies. Participants recalled someone who had rejected or accepted them previously (Study 1), tossed a ball with inclusive and exclusive confederates (Study 2), and relived a past rejection, acceptance, or failure in the presence ofan uninvolved other (Studies 3–5). Participants provided retrospective estimates of distance to rejecting and accepting others (Studies 1–2) and to uninvolved others (Studies 3–5). Participants reported that (1) accepting otherswere closer than rejectingothers and (2) uninvolvedothers were closer than nonsocial targets after rejection but not acceptance or failure. Findings suggest that individuals distort perceptions of distance to serve belonging needs.","author":[{"dropping-particle":"","family":"Knowles","given":"Megan L.","non-dropping-particle":"","parse-names":false,"suffix":""},{"dropping-particle":"","family":"Green","given":"Allison","non-droppi</w:instrText>
      </w:r>
      <w:r w:rsidRPr="005E5FD0">
        <w:rPr>
          <w:rFonts w:ascii="Times New Roman" w:eastAsia="Times New Roman" w:hAnsi="Times New Roman" w:cs="Times New Roman"/>
          <w:lang w:val="en-US"/>
          <w:rPrChange w:id="96" w:author="Elianne Anthea Albath" w:date="2020-04-24T08:47:00Z">
            <w:rPr>
              <w:rFonts w:ascii="Times New Roman" w:eastAsia="Times New Roman" w:hAnsi="Times New Roman" w:cs="Times New Roman"/>
            </w:rPr>
          </w:rPrChange>
        </w:rPr>
        <w:instrText>ng-particle":"","parse-names":false,"suffix":""},{"dropping-particle":"","family":"Weidel","given":"Alicia","non-dropping-particle":"","parse-names":false,"suffix":""}],"container-title":"Social Psychological and Personality Science","id":"ITEM-1","issue":"2","issued":{"date-parts":[["2014"]]},"page":"158-167","title":"Social rejection biases estimates of interpersonal distance","type":"article-journal","volume":"5"},"uris":["http://www.mendeley.com/documents/?uuid=9e8dcd29-b6c4-4ddb-88be-38f98d30945a"]}],"mendeley":{"formattedCitation":"(Knowles, Green, &amp; Weidel, 2014)","plainTextFormattedCitation":"(Knowles, Green, &amp; Weidel, 2014)","previouslyFormattedCitation":"(Knowles, Green, &amp; Weidel, 2014)"},"properties":{"noteIndex":0},"schema":"https://github.com/citation-style-language/schema/raw/master/csl-citation.json"}</w:instrText>
      </w:r>
      <w:r>
        <w:rPr>
          <w:rFonts w:ascii="Times New Roman" w:eastAsia="Times New Roman" w:hAnsi="Times New Roman" w:cs="Times New Roman"/>
        </w:rPr>
        <w:fldChar w:fldCharType="separate"/>
      </w:r>
      <w:bookmarkStart w:id="97" w:name="Bookmark3"/>
      <w:r>
        <w:rPr>
          <w:rFonts w:ascii="Times New Roman" w:eastAsia="Times New Roman" w:hAnsi="Times New Roman" w:cs="Times New Roman"/>
          <w:noProof/>
          <w:lang w:val="en-US" w:eastAsia="de-DE"/>
        </w:rPr>
        <w:t>(Knowles, Green, &amp; Weidel, 2014)</w:t>
      </w:r>
      <w:r>
        <w:rPr>
          <w:rFonts w:ascii="Times New Roman" w:eastAsia="Times New Roman" w:hAnsi="Times New Roman" w:cs="Times New Roman"/>
        </w:rPr>
        <w:fldChar w:fldCharType="end"/>
      </w:r>
      <w:bookmarkEnd w:id="97"/>
      <w:r>
        <w:rPr>
          <w:rFonts w:ascii="Times New Roman" w:eastAsia="Times New Roman" w:hAnsi="Times New Roman" w:cs="Times New Roman"/>
          <w:lang w:val="en-US" w:eastAsia="de-DE"/>
        </w:rPr>
        <w:t>.</w:t>
      </w:r>
    </w:p>
    <w:p w:rsidR="008259AF" w:rsidRPr="006C6493" w:rsidRDefault="00AA7533">
      <w:pPr>
        <w:spacing w:before="150" w:after="150"/>
        <w:ind w:left="-142"/>
        <w:jc w:val="both"/>
        <w:outlineLvl w:val="3"/>
        <w:rPr>
          <w:color w:val="FF0000"/>
          <w:lang w:val="en-US"/>
        </w:rPr>
      </w:pPr>
      <w:r>
        <w:rPr>
          <w:rFonts w:ascii="Times New Roman" w:eastAsia="Times New Roman" w:hAnsi="Times New Roman" w:cs="Times New Roman"/>
          <w:color w:val="FF0000"/>
          <w:lang w:val="en-US" w:eastAsia="de-DE"/>
        </w:rPr>
        <w:t>H1</w:t>
      </w:r>
      <w:del w:id="98" w:author="Elianne Anthea Albath" w:date="2020-04-25T13:35:00Z">
        <w:r w:rsidDel="00DB4B69">
          <w:rPr>
            <w:rFonts w:ascii="Times New Roman" w:eastAsia="Times New Roman" w:hAnsi="Times New Roman" w:cs="Times New Roman"/>
            <w:color w:val="FF0000"/>
            <w:lang w:val="en-US" w:eastAsia="de-DE"/>
          </w:rPr>
          <w:delText>a</w:delText>
        </w:r>
      </w:del>
      <w:r>
        <w:rPr>
          <w:rFonts w:ascii="Times New Roman" w:eastAsia="Times New Roman" w:hAnsi="Times New Roman" w:cs="Times New Roman"/>
          <w:color w:val="FF0000"/>
          <w:lang w:val="en-US" w:eastAsia="de-DE"/>
        </w:rPr>
        <w:t>. While in both conditions (exclusion and inclusion) the participants attribute the behavior of an out</w:t>
      </w:r>
      <w:del w:id="99" w:author="Elianne Anthea Albath" w:date="2020-04-25T19:48:00Z">
        <w:r w:rsidDel="00C6066C">
          <w:rPr>
            <w:rFonts w:ascii="Times New Roman" w:eastAsia="Times New Roman" w:hAnsi="Times New Roman" w:cs="Times New Roman"/>
            <w:color w:val="FF0000"/>
            <w:lang w:val="en-US" w:eastAsia="de-DE"/>
          </w:rPr>
          <w:delText>-</w:delText>
        </w:r>
      </w:del>
      <w:r>
        <w:rPr>
          <w:rFonts w:ascii="Times New Roman" w:eastAsia="Times New Roman" w:hAnsi="Times New Roman" w:cs="Times New Roman"/>
          <w:color w:val="FF0000"/>
          <w:lang w:val="en-US" w:eastAsia="de-DE"/>
        </w:rPr>
        <w:t>group</w:t>
      </w:r>
      <w:ins w:id="100" w:author="Elianne Anthea Albath" w:date="2020-04-25T19:49:00Z">
        <w:r w:rsidR="00C6066C">
          <w:rPr>
            <w:rFonts w:ascii="Times New Roman" w:eastAsia="Times New Roman" w:hAnsi="Times New Roman" w:cs="Times New Roman"/>
            <w:color w:val="FF0000"/>
            <w:lang w:val="en-US" w:eastAsia="de-DE"/>
          </w:rPr>
          <w:t xml:space="preserve"> </w:t>
        </w:r>
      </w:ins>
      <w:del w:id="101" w:author="Elianne Anthea Albath" w:date="2020-04-25T19:49:00Z">
        <w:r w:rsidDel="00C6066C">
          <w:rPr>
            <w:rFonts w:ascii="Times New Roman" w:eastAsia="Times New Roman" w:hAnsi="Times New Roman" w:cs="Times New Roman"/>
            <w:color w:val="FF0000"/>
            <w:lang w:val="en-US" w:eastAsia="de-DE"/>
          </w:rPr>
          <w:delText>-</w:delText>
        </w:r>
      </w:del>
      <w:r>
        <w:rPr>
          <w:rFonts w:ascii="Times New Roman" w:eastAsia="Times New Roman" w:hAnsi="Times New Roman" w:cs="Times New Roman"/>
          <w:color w:val="FF0000"/>
          <w:lang w:val="en-US" w:eastAsia="de-DE"/>
        </w:rPr>
        <w:t>member</w:t>
      </w:r>
      <w:ins w:id="102" w:author="Elianne Anthea Albath" w:date="2020-04-24T08:47:00Z">
        <w:r w:rsidR="005E5FD0">
          <w:rPr>
            <w:rFonts w:ascii="Times New Roman" w:eastAsia="Times New Roman" w:hAnsi="Times New Roman" w:cs="Times New Roman"/>
            <w:color w:val="FF0000"/>
            <w:lang w:val="en-US" w:eastAsia="de-DE"/>
          </w:rPr>
          <w:t xml:space="preserve"> more</w:t>
        </w:r>
      </w:ins>
      <w:r>
        <w:rPr>
          <w:rFonts w:ascii="Times New Roman" w:eastAsia="Times New Roman" w:hAnsi="Times New Roman" w:cs="Times New Roman"/>
          <w:color w:val="FF0000"/>
          <w:lang w:val="en-US" w:eastAsia="de-DE"/>
        </w:rPr>
        <w:t xml:space="preserve"> to </w:t>
      </w:r>
      <w:del w:id="103" w:author="Elianne Anthea Albath" w:date="2020-04-25T19:49:00Z">
        <w:r w:rsidDel="00C6066C">
          <w:rPr>
            <w:rFonts w:ascii="Times New Roman" w:eastAsia="Times New Roman" w:hAnsi="Times New Roman" w:cs="Times New Roman"/>
            <w:color w:val="FF0000"/>
            <w:lang w:val="en-US" w:eastAsia="de-DE"/>
          </w:rPr>
          <w:delText xml:space="preserve">internal </w:delText>
        </w:r>
      </w:del>
      <w:ins w:id="104" w:author="Elianne Anthea Albath" w:date="2020-04-25T19:49:00Z">
        <w:r w:rsidR="00C6066C">
          <w:rPr>
            <w:rFonts w:ascii="Times New Roman" w:eastAsia="Times New Roman" w:hAnsi="Times New Roman" w:cs="Times New Roman"/>
            <w:color w:val="FF0000"/>
            <w:lang w:val="en-US" w:eastAsia="de-DE"/>
          </w:rPr>
          <w:t>stable</w:t>
        </w:r>
        <w:r w:rsidR="00C6066C">
          <w:rPr>
            <w:rFonts w:ascii="Times New Roman" w:eastAsia="Times New Roman" w:hAnsi="Times New Roman" w:cs="Times New Roman"/>
            <w:color w:val="FF0000"/>
            <w:lang w:val="en-US" w:eastAsia="de-DE"/>
          </w:rPr>
          <w:t xml:space="preserve"> </w:t>
        </w:r>
      </w:ins>
      <w:r>
        <w:rPr>
          <w:rFonts w:ascii="Times New Roman" w:eastAsia="Times New Roman" w:hAnsi="Times New Roman" w:cs="Times New Roman"/>
          <w:color w:val="FF0000"/>
          <w:lang w:val="en-US" w:eastAsia="de-DE"/>
        </w:rPr>
        <w:t xml:space="preserve">causes </w:t>
      </w:r>
      <w:ins w:id="105" w:author="Elianne Anthea Albath" w:date="2020-04-24T08:47:00Z">
        <w:r w:rsidR="005E5FD0">
          <w:rPr>
            <w:rFonts w:ascii="Times New Roman" w:eastAsia="Times New Roman" w:hAnsi="Times New Roman" w:cs="Times New Roman"/>
            <w:color w:val="FF0000"/>
            <w:lang w:val="en-US" w:eastAsia="de-DE"/>
          </w:rPr>
          <w:t>than the behavior of an ingroup</w:t>
        </w:r>
      </w:ins>
      <w:ins w:id="106" w:author="Elianne Anthea Albath" w:date="2020-04-25T19:49:00Z">
        <w:r w:rsidR="00C6066C">
          <w:rPr>
            <w:rFonts w:ascii="Times New Roman" w:eastAsia="Times New Roman" w:hAnsi="Times New Roman" w:cs="Times New Roman"/>
            <w:color w:val="FF0000"/>
            <w:lang w:val="en-US" w:eastAsia="de-DE"/>
          </w:rPr>
          <w:t xml:space="preserve"> </w:t>
        </w:r>
      </w:ins>
      <w:ins w:id="107" w:author="Elianne Anthea Albath" w:date="2020-04-24T08:47:00Z">
        <w:r w:rsidR="005E5FD0">
          <w:rPr>
            <w:rFonts w:ascii="Times New Roman" w:eastAsia="Times New Roman" w:hAnsi="Times New Roman" w:cs="Times New Roman"/>
            <w:color w:val="FF0000"/>
            <w:lang w:val="en-US" w:eastAsia="de-DE"/>
          </w:rPr>
          <w:t>member</w:t>
        </w:r>
      </w:ins>
      <w:del w:id="108" w:author="Elianne Anthea Albath" w:date="2020-04-24T08:47:00Z">
        <w:r w:rsidDel="005E5FD0">
          <w:rPr>
            <w:rFonts w:ascii="Times New Roman" w:eastAsia="Times New Roman" w:hAnsi="Times New Roman" w:cs="Times New Roman"/>
            <w:color w:val="FF0000"/>
            <w:lang w:val="en-US" w:eastAsia="de-DE"/>
          </w:rPr>
          <w:delText>and their own to external causes</w:delText>
        </w:r>
      </w:del>
      <w:r>
        <w:rPr>
          <w:rFonts w:ascii="Times New Roman" w:eastAsia="Times New Roman" w:hAnsi="Times New Roman" w:cs="Times New Roman"/>
          <w:color w:val="FF0000"/>
          <w:lang w:val="en-US" w:eastAsia="de-DE"/>
        </w:rPr>
        <w:t>, this difference is greater in the exclusion condition.</w:t>
      </w:r>
    </w:p>
    <w:p w:rsidR="008259AF" w:rsidRPr="006C6493" w:rsidDel="00C6066C" w:rsidRDefault="00AA7533">
      <w:pPr>
        <w:spacing w:before="150" w:after="150"/>
        <w:ind w:left="-142"/>
        <w:jc w:val="both"/>
        <w:outlineLvl w:val="3"/>
        <w:rPr>
          <w:del w:id="109" w:author="Elianne Anthea Albath" w:date="2020-04-25T19:50:00Z"/>
          <w:color w:val="FF0000"/>
          <w:lang w:val="en-US"/>
        </w:rPr>
      </w:pPr>
      <w:r>
        <w:rPr>
          <w:rFonts w:ascii="Times New Roman" w:eastAsia="Times New Roman" w:hAnsi="Times New Roman" w:cs="Times New Roman"/>
          <w:color w:val="FF0000"/>
          <w:lang w:val="en-US" w:eastAsia="de-DE"/>
        </w:rPr>
        <w:t>H2</w:t>
      </w:r>
      <w:del w:id="110" w:author="Elianne Anthea Albath" w:date="2020-04-25T13:36:00Z">
        <w:r w:rsidDel="00DB4B69">
          <w:rPr>
            <w:rFonts w:ascii="Times New Roman" w:eastAsia="Times New Roman" w:hAnsi="Times New Roman" w:cs="Times New Roman"/>
            <w:color w:val="FF0000"/>
            <w:lang w:val="en-US" w:eastAsia="de-DE"/>
          </w:rPr>
          <w:delText>a</w:delText>
        </w:r>
      </w:del>
      <w:r>
        <w:rPr>
          <w:rFonts w:ascii="Times New Roman" w:eastAsia="Times New Roman" w:hAnsi="Times New Roman" w:cs="Times New Roman"/>
          <w:color w:val="FF0000"/>
          <w:lang w:val="en-US" w:eastAsia="de-DE"/>
        </w:rPr>
        <w:t>. While in both conditions (exclusion and inclusion) the participants attribute the behavior of an out</w:t>
      </w:r>
      <w:del w:id="111" w:author="Elianne Anthea Albath" w:date="2020-04-25T19:49:00Z">
        <w:r w:rsidDel="00C6066C">
          <w:rPr>
            <w:rFonts w:ascii="Times New Roman" w:eastAsia="Times New Roman" w:hAnsi="Times New Roman" w:cs="Times New Roman"/>
            <w:color w:val="FF0000"/>
            <w:lang w:val="en-US" w:eastAsia="de-DE"/>
          </w:rPr>
          <w:delText>-</w:delText>
        </w:r>
      </w:del>
      <w:r>
        <w:rPr>
          <w:rFonts w:ascii="Times New Roman" w:eastAsia="Times New Roman" w:hAnsi="Times New Roman" w:cs="Times New Roman"/>
          <w:color w:val="FF0000"/>
          <w:lang w:val="en-US" w:eastAsia="de-DE"/>
        </w:rPr>
        <w:t>group</w:t>
      </w:r>
      <w:ins w:id="112" w:author="Elianne Anthea Albath" w:date="2020-04-25T19:49:00Z">
        <w:r w:rsidR="00C6066C">
          <w:rPr>
            <w:rFonts w:ascii="Times New Roman" w:eastAsia="Times New Roman" w:hAnsi="Times New Roman" w:cs="Times New Roman"/>
            <w:color w:val="FF0000"/>
            <w:lang w:val="en-US" w:eastAsia="de-DE"/>
          </w:rPr>
          <w:t xml:space="preserve"> </w:t>
        </w:r>
      </w:ins>
      <w:del w:id="113" w:author="Elianne Anthea Albath" w:date="2020-04-25T19:49:00Z">
        <w:r w:rsidDel="00C6066C">
          <w:rPr>
            <w:rFonts w:ascii="Times New Roman" w:eastAsia="Times New Roman" w:hAnsi="Times New Roman" w:cs="Times New Roman"/>
            <w:color w:val="FF0000"/>
            <w:lang w:val="en-US" w:eastAsia="de-DE"/>
          </w:rPr>
          <w:delText>-</w:delText>
        </w:r>
      </w:del>
      <w:r>
        <w:rPr>
          <w:rFonts w:ascii="Times New Roman" w:eastAsia="Times New Roman" w:hAnsi="Times New Roman" w:cs="Times New Roman"/>
          <w:color w:val="FF0000"/>
          <w:lang w:val="en-US" w:eastAsia="de-DE"/>
        </w:rPr>
        <w:t>member more to internal causes than the behavior of an in</w:t>
      </w:r>
      <w:del w:id="114" w:author="Elianne Anthea Albath" w:date="2020-04-25T19:49:00Z">
        <w:r w:rsidDel="00C6066C">
          <w:rPr>
            <w:rFonts w:ascii="Times New Roman" w:eastAsia="Times New Roman" w:hAnsi="Times New Roman" w:cs="Times New Roman"/>
            <w:color w:val="FF0000"/>
            <w:lang w:val="en-US" w:eastAsia="de-DE"/>
          </w:rPr>
          <w:delText>-</w:delText>
        </w:r>
      </w:del>
      <w:r>
        <w:rPr>
          <w:rFonts w:ascii="Times New Roman" w:eastAsia="Times New Roman" w:hAnsi="Times New Roman" w:cs="Times New Roman"/>
          <w:color w:val="FF0000"/>
          <w:lang w:val="en-US" w:eastAsia="de-DE"/>
        </w:rPr>
        <w:t>group</w:t>
      </w:r>
      <w:ins w:id="115" w:author="Elianne Anthea Albath" w:date="2020-04-25T19:49:00Z">
        <w:r w:rsidR="00C6066C">
          <w:rPr>
            <w:rFonts w:ascii="Times New Roman" w:eastAsia="Times New Roman" w:hAnsi="Times New Roman" w:cs="Times New Roman"/>
            <w:color w:val="FF0000"/>
            <w:lang w:val="en-US" w:eastAsia="de-DE"/>
          </w:rPr>
          <w:t xml:space="preserve"> </w:t>
        </w:r>
      </w:ins>
      <w:del w:id="116" w:author="Elianne Anthea Albath" w:date="2020-04-25T19:49:00Z">
        <w:r w:rsidDel="00C6066C">
          <w:rPr>
            <w:rFonts w:ascii="Times New Roman" w:eastAsia="Times New Roman" w:hAnsi="Times New Roman" w:cs="Times New Roman"/>
            <w:color w:val="FF0000"/>
            <w:lang w:val="en-US" w:eastAsia="de-DE"/>
          </w:rPr>
          <w:delText>-</w:delText>
        </w:r>
      </w:del>
      <w:r>
        <w:rPr>
          <w:rFonts w:ascii="Times New Roman" w:eastAsia="Times New Roman" w:hAnsi="Times New Roman" w:cs="Times New Roman"/>
          <w:color w:val="FF0000"/>
          <w:lang w:val="en-US" w:eastAsia="de-DE"/>
        </w:rPr>
        <w:t>member, this difference is greater in the exclusion condition.</w:t>
      </w:r>
    </w:p>
    <w:p w:rsidR="008259AF" w:rsidDel="00C6066C" w:rsidRDefault="00AA7533" w:rsidP="00C6066C">
      <w:pPr>
        <w:spacing w:before="150" w:after="150"/>
        <w:jc w:val="both"/>
        <w:outlineLvl w:val="3"/>
        <w:rPr>
          <w:del w:id="117" w:author="Elianne Anthea Albath" w:date="2020-04-25T19:50:00Z"/>
          <w:rFonts w:ascii="Times New Roman" w:eastAsia="Times New Roman" w:hAnsi="Times New Roman" w:cs="Times New Roman"/>
          <w:lang w:val="de-DE" w:eastAsia="de-DE"/>
        </w:rPr>
        <w:pPrChange w:id="118" w:author="Elianne Anthea Albath" w:date="2020-04-25T19:50:00Z">
          <w:pPr>
            <w:spacing w:before="150" w:after="150"/>
            <w:ind w:left="-142"/>
            <w:jc w:val="both"/>
            <w:outlineLvl w:val="3"/>
          </w:pPr>
        </w:pPrChange>
      </w:pPr>
      <w:del w:id="119" w:author="Elianne Anthea Albath" w:date="2020-04-25T19:50:00Z">
        <w:r w:rsidDel="00C6066C">
          <w:rPr>
            <w:rFonts w:ascii="Times New Roman" w:eastAsia="Times New Roman" w:hAnsi="Times New Roman" w:cs="Times New Roman"/>
            <w:lang w:val="de-DE" w:eastAsia="de-DE"/>
          </w:rPr>
          <w:delText>H1a. Während die Teilnehmer in beiden Bedingungen (Ausschluss und Einschluss) die Ursachen für den Spieler einer anderen Gruppe stabiler einschätzen als für einen Spieler der eigenen Gruppe, ist dieser Unterschied in der Ausschlussbedingung größer.</w:delText>
        </w:r>
      </w:del>
    </w:p>
    <w:p w:rsidR="008259AF" w:rsidDel="00C6066C" w:rsidRDefault="00AA7533" w:rsidP="00C6066C">
      <w:pPr>
        <w:spacing w:before="150" w:after="150"/>
        <w:jc w:val="both"/>
        <w:outlineLvl w:val="3"/>
        <w:rPr>
          <w:del w:id="120" w:author="Elianne Anthea Albath" w:date="2020-04-25T19:50:00Z"/>
          <w:rFonts w:ascii="Times New Roman" w:eastAsia="Times New Roman" w:hAnsi="Times New Roman" w:cs="Times New Roman"/>
          <w:lang w:val="de-DE" w:eastAsia="de-DE"/>
        </w:rPr>
        <w:pPrChange w:id="121" w:author="Elianne Anthea Albath" w:date="2020-04-25T19:50:00Z">
          <w:pPr>
            <w:spacing w:before="150" w:after="150"/>
            <w:ind w:left="-142"/>
            <w:jc w:val="both"/>
            <w:outlineLvl w:val="3"/>
          </w:pPr>
        </w:pPrChange>
      </w:pPr>
      <w:del w:id="122" w:author="Elianne Anthea Albath" w:date="2020-04-25T19:50:00Z">
        <w:r w:rsidDel="00C6066C">
          <w:rPr>
            <w:rFonts w:ascii="Times New Roman" w:eastAsia="Times New Roman" w:hAnsi="Times New Roman" w:cs="Times New Roman"/>
            <w:lang w:val="de-DE" w:eastAsia="de-DE"/>
          </w:rPr>
          <w:delText>H2a. Während die Teilnehmer in beiden Bedingungen (Ausschluss und Einschluss) die Ursachen als eher intern für einen Spieler einer anderen Gruppe als für einen Spieler der eigenen Gruppe ableiten, ist dieser Unterschied in der Ausschlussbedingung größer.</w:delText>
        </w:r>
      </w:del>
    </w:p>
    <w:p w:rsidR="008259AF" w:rsidDel="00B55B3E" w:rsidRDefault="00AA7533" w:rsidP="00C6066C">
      <w:pPr>
        <w:spacing w:before="150" w:after="150"/>
        <w:jc w:val="both"/>
        <w:outlineLvl w:val="3"/>
        <w:rPr>
          <w:del w:id="123" w:author="Elianne Anthea Albath" w:date="2020-04-25T12:59:00Z"/>
          <w:rFonts w:ascii="Times New Roman" w:eastAsia="Times New Roman" w:hAnsi="Times New Roman" w:cs="Times New Roman"/>
          <w:lang w:val="de-DE" w:eastAsia="de-DE"/>
        </w:rPr>
        <w:pPrChange w:id="124" w:author="Elianne Anthea Albath" w:date="2020-04-25T19:50:00Z">
          <w:pPr>
            <w:spacing w:before="150" w:after="150"/>
            <w:ind w:left="-142"/>
            <w:jc w:val="both"/>
            <w:outlineLvl w:val="3"/>
          </w:pPr>
        </w:pPrChange>
      </w:pPr>
      <w:del w:id="125" w:author="Elianne Anthea Albath" w:date="2020-04-25T12:59:00Z">
        <w:r w:rsidDel="00B55B3E">
          <w:rPr>
            <w:rFonts w:ascii="Times New Roman" w:eastAsia="Times New Roman" w:hAnsi="Times New Roman" w:cs="Times New Roman"/>
            <w:lang w:val="de-DE" w:eastAsia="de-DE"/>
          </w:rPr>
          <w:br/>
        </w:r>
      </w:del>
    </w:p>
    <w:p w:rsidR="008259AF" w:rsidRPr="00B55B3E" w:rsidDel="00B55B3E" w:rsidRDefault="00AA7533" w:rsidP="00C6066C">
      <w:pPr>
        <w:spacing w:before="150" w:after="150"/>
        <w:jc w:val="both"/>
        <w:outlineLvl w:val="3"/>
        <w:rPr>
          <w:del w:id="126" w:author="Elianne Anthea Albath" w:date="2020-04-25T12:59:00Z"/>
          <w:rPrChange w:id="127" w:author="Elianne Anthea Albath" w:date="2020-04-25T12:59:00Z">
            <w:rPr>
              <w:del w:id="128" w:author="Elianne Anthea Albath" w:date="2020-04-25T12:59:00Z"/>
              <w:lang w:val="en-US"/>
            </w:rPr>
          </w:rPrChange>
        </w:rPr>
        <w:pPrChange w:id="129" w:author="Elianne Anthea Albath" w:date="2020-04-25T19:50:00Z">
          <w:pPr>
            <w:tabs>
              <w:tab w:val="left" w:pos="0"/>
            </w:tabs>
            <w:spacing w:before="150" w:after="150"/>
            <w:ind w:left="-142"/>
            <w:jc w:val="both"/>
            <w:outlineLvl w:val="3"/>
          </w:pPr>
        </w:pPrChange>
      </w:pPr>
      <w:del w:id="130" w:author="Elianne Anthea Albath" w:date="2020-04-25T12:59:00Z">
        <w:r w:rsidRPr="00B55B3E" w:rsidDel="00B55B3E">
          <w:rPr>
            <w:rFonts w:ascii="Times New Roman" w:eastAsia="Times New Roman" w:hAnsi="Times New Roman" w:cs="Times New Roman"/>
            <w:lang w:eastAsia="de-DE"/>
            <w:rPrChange w:id="131" w:author="Elianne Anthea Albath" w:date="2020-04-25T12:59:00Z">
              <w:rPr>
                <w:rFonts w:ascii="Times New Roman" w:eastAsia="Times New Roman" w:hAnsi="Times New Roman" w:cs="Times New Roman"/>
                <w:lang w:val="en-US" w:eastAsia="de-DE"/>
              </w:rPr>
            </w:rPrChange>
          </w:rPr>
          <w:delText xml:space="preserve">Contradicting H1a and H2a, H1b and H2b are based on the social monitoring system </w:delText>
        </w:r>
        <w:r w:rsidDel="00B55B3E">
          <w:fldChar w:fldCharType="begin" w:fldLock="1"/>
        </w:r>
        <w:r w:rsidRPr="00B55B3E" w:rsidDel="00B55B3E">
          <w:rPr>
            <w:rFonts w:ascii="Times New Roman" w:eastAsia="Times New Roman" w:hAnsi="Times New Roman" w:cs="Times New Roman"/>
            <w:rPrChange w:id="132" w:author="Elianne Anthea Albath" w:date="2020-04-25T12:59:00Z">
              <w:rPr>
                <w:rFonts w:ascii="Times New Roman" w:eastAsia="Times New Roman" w:hAnsi="Times New Roman" w:cs="Times New Roman"/>
                <w:lang w:val="en-US"/>
              </w:rPr>
            </w:rPrChange>
          </w:rPr>
          <w:delInstrText>ADDIN CSL_CITATION {"citationItems":[{"id":"ITEM-1","itemData":{"DOI":"10.1016/j.jesp.2009.12.004","ISSN":"00221031","abstract":"Recent research (Twenge, Catanese, &amp; Baumeister, 2003) demonstrated decreased self-awareness among socially-rejected individuals as a defensive strategy designed to buffer the self from the acute distress of rejection. In the present study, we sought to demonstrate that this decreased self-awareness among socially-rejected individuals is: (a) primarily evident in social domains, as opposed to non-social domains and (b) accompanied by increased awareness of others' behavior. Using a social memory paradigm, we found that rejected participants exhibited better memory for other-related social behaviors, but poorer memory for self-related social behaviors in comparison to accepted participants. These data provide evidence for a two-pronged response to social rejection characterized by both self-protective strategies and strategies aimed at regaining and maintaining social relationships. © 2009 Elsevier Inc. All rights reserved.","author":[{"dropping-particle":"","family":"Hess","given":"Yanine D.","non-dropping-particle":"","parse-names":false,"suffix":""},{"dropping-particle":"","family":"Pickett","given":"Cynthia L.","non-dropping-particle":"","parse-names":false,"suffix":""}],"container-title":"Journal of Experimental Social Psychology","id":"ITEM-1","issue":"2","issued":{"date-parts":[["2010"]]},"page":"453-456","publisher":"Elsevier Inc.","title":"Social rejection and self- versus other-awareness","type":"article-journal","volume":"46"},"uris":["http://www.mendeley.com/documents/?uuid=619f526e-454a-41c0-9350-e6353c52b6bd"]}],"mendeley":{"formattedCitation":"(Hess &amp; Pickett, 2010)","plainTextFormattedCitation":"(Hess &amp; Pickett, 2010)","previouslyFormattedCitation":"(Hess &amp; Pickett, 2010)"},"properties":{"noteIndex":0},"schema":"https://github.com/citation-style-language/schema/raw/master/csl-citation.json"}</w:delInstrText>
        </w:r>
        <w:r w:rsidDel="00B55B3E">
          <w:rPr>
            <w:rFonts w:ascii="Times New Roman" w:eastAsia="Times New Roman" w:hAnsi="Times New Roman" w:cs="Times New Roman"/>
          </w:rPr>
          <w:fldChar w:fldCharType="separate"/>
        </w:r>
        <w:bookmarkStart w:id="133" w:name="Bookmark4"/>
        <w:r w:rsidRPr="00B55B3E" w:rsidDel="00B55B3E">
          <w:rPr>
            <w:rFonts w:ascii="Times New Roman" w:eastAsia="Times New Roman" w:hAnsi="Times New Roman" w:cs="Times New Roman"/>
            <w:noProof/>
            <w:lang w:eastAsia="de-DE"/>
            <w:rPrChange w:id="134" w:author="Elianne Anthea Albath" w:date="2020-04-25T12:59:00Z">
              <w:rPr>
                <w:rFonts w:ascii="Times New Roman" w:eastAsia="Times New Roman" w:hAnsi="Times New Roman" w:cs="Times New Roman"/>
                <w:noProof/>
                <w:lang w:val="en-US" w:eastAsia="de-DE"/>
              </w:rPr>
            </w:rPrChange>
          </w:rPr>
          <w:delText>(Hess &amp; Pickett, 2010)</w:delText>
        </w:r>
        <w:r w:rsidDel="00B55B3E">
          <w:rPr>
            <w:rFonts w:ascii="Times New Roman" w:eastAsia="Times New Roman" w:hAnsi="Times New Roman" w:cs="Times New Roman"/>
          </w:rPr>
          <w:fldChar w:fldCharType="end"/>
        </w:r>
        <w:bookmarkEnd w:id="133"/>
        <w:r w:rsidRPr="00B55B3E" w:rsidDel="00B55B3E">
          <w:rPr>
            <w:rFonts w:ascii="Times New Roman" w:eastAsia="Times New Roman" w:hAnsi="Times New Roman" w:cs="Times New Roman"/>
            <w:lang w:eastAsia="de-DE"/>
            <w:rPrChange w:id="135" w:author="Elianne Anthea Albath" w:date="2020-04-25T12:59:00Z">
              <w:rPr>
                <w:rFonts w:ascii="Times New Roman" w:eastAsia="Times New Roman" w:hAnsi="Times New Roman" w:cs="Times New Roman"/>
                <w:lang w:val="en-US" w:eastAsia="de-DE"/>
              </w:rPr>
            </w:rPrChange>
          </w:rPr>
          <w:delText xml:space="preserve"> showing that ostracized individuals had a better memory for behavior related to others than behavior related to themselves. Other studies also argue that ostracized individuals were looking for more opportunities to be re-included </w:delText>
        </w:r>
        <w:r w:rsidDel="00B55B3E">
          <w:fldChar w:fldCharType="begin" w:fldLock="1"/>
        </w:r>
        <w:r w:rsidRPr="00B55B3E" w:rsidDel="00B55B3E">
          <w:rPr>
            <w:rFonts w:ascii="Times New Roman" w:eastAsia="Times New Roman" w:hAnsi="Times New Roman" w:cs="Times New Roman"/>
            <w:rPrChange w:id="136" w:author="Elianne Anthea Albath" w:date="2020-04-25T12:59:00Z">
              <w:rPr>
                <w:rFonts w:ascii="Times New Roman" w:eastAsia="Times New Roman" w:hAnsi="Times New Roman" w:cs="Times New Roman"/>
                <w:lang w:val="en-US"/>
              </w:rPr>
            </w:rPrChange>
          </w:rPr>
          <w:delInstrText xml:space="preserve">ADDIN CSL_CITATION {"citationItems":[{"id":"ITEM-1","itemData":{"DOI":"0.1080/17470218.2016.1204327","abstract":"Ostracized individuals demonstrate an increased need for belonging. To satisfy this need, they search for signals of inclusion, one of which may be another person’s gaze directed at oneself. We tested if ostracized, compared to included, individuals judge a greater degree of averted gaze as still being direct. This range of gaze angles still viewed as direct has been dubbed “the cone of (direct) gaze”. In the current research, ostracized and included participants viewed friendly-looking face stimuli with direct or slightly averted gaze (0°, 2°, 4°, 6°, and 8° to the left and to the right) and judged whether stimulus persons were looking at them or not. Ostracized individuals demonstrated a wider gaze cone than included individuals.","author":[{"dropping-particle":"","family":"Lyyra","given":"Pessi","non-dropping-particle":"","parse-names":false,"suffix":""},{"dropping-particle":"","family":"Wirth","given":"James H.","non-dropping-particle":"","parse-names":false,"suffix":""},{"dropping-particle":"","family":"Hietanen","given":"Jari K.","non-dropping-particle":"","parse-names":false,"suffix":""}],"container-title":"The Quarterly Journal of Experimental Psychology","id":"ITEM-1","issue":"8","issued":{"date-parts":[["2017"]]},"page":"1713-1721","title":"Are you </w:delInstrText>
        </w:r>
        <w:r w:rsidRPr="00B55B3E" w:rsidDel="00B55B3E">
          <w:rPr>
            <w:rFonts w:ascii="Times New Roman" w:eastAsia="Times New Roman" w:hAnsi="Times New Roman" w:cs="Times New Roman"/>
            <w:rPrChange w:id="137" w:author="Elianne Anthea Albath" w:date="2020-04-25T12:59:00Z">
              <w:rPr>
                <w:rFonts w:ascii="Times New Roman" w:eastAsia="Times New Roman" w:hAnsi="Times New Roman" w:cs="Times New Roman"/>
              </w:rPr>
            </w:rPrChange>
          </w:rPr>
          <w:delInstrText>looking my way? Ostracism widens the cone of gaze","type":"article-journal","volume":"70"},"uris":["http://www.mendeley.com/documents/?uuid=25e66302-ac2a-46bf-8437-8a6920d281ff"]}],"mendeley":{"formattedCitation":"(Lyyra, Wirth, &amp; Hietanen, 2017)","plainTextFormattedCitation":"(Lyyra, Wirth, &amp; Hietanen, 2017)","previouslyFormattedCitation":"(Lyyra, Wirth, &amp; Hietanen, 2017)"},"properties":{"noteIndex":0},"schema":"https://github.com/citation-style-language/schema/raw/master/csl-citation.json"}</w:delInstrText>
        </w:r>
        <w:r w:rsidDel="00B55B3E">
          <w:rPr>
            <w:rFonts w:ascii="Times New Roman" w:eastAsia="Times New Roman" w:hAnsi="Times New Roman" w:cs="Times New Roman"/>
          </w:rPr>
          <w:fldChar w:fldCharType="separate"/>
        </w:r>
        <w:bookmarkStart w:id="138" w:name="Bookmark5"/>
        <w:r w:rsidRPr="00B55B3E" w:rsidDel="00B55B3E">
          <w:rPr>
            <w:rFonts w:ascii="Times New Roman" w:eastAsia="Times New Roman" w:hAnsi="Times New Roman" w:cs="Times New Roman"/>
            <w:noProof/>
            <w:lang w:eastAsia="de-DE"/>
            <w:rPrChange w:id="139" w:author="Elianne Anthea Albath" w:date="2020-04-25T12:59:00Z">
              <w:rPr>
                <w:rFonts w:ascii="Times New Roman" w:eastAsia="Times New Roman" w:hAnsi="Times New Roman" w:cs="Times New Roman"/>
                <w:noProof/>
                <w:lang w:val="en-US" w:eastAsia="de-DE"/>
              </w:rPr>
            </w:rPrChange>
          </w:rPr>
          <w:delText>(Lyyra, Wirth, &amp; Hietanen, 2017)</w:delText>
        </w:r>
        <w:r w:rsidDel="00B55B3E">
          <w:rPr>
            <w:rFonts w:ascii="Times New Roman" w:eastAsia="Times New Roman" w:hAnsi="Times New Roman" w:cs="Times New Roman"/>
          </w:rPr>
          <w:fldChar w:fldCharType="end"/>
        </w:r>
        <w:bookmarkEnd w:id="138"/>
        <w:r w:rsidRPr="00B55B3E" w:rsidDel="00B55B3E">
          <w:rPr>
            <w:rFonts w:ascii="Times New Roman" w:eastAsia="Times New Roman" w:hAnsi="Times New Roman" w:cs="Times New Roman"/>
            <w:lang w:eastAsia="de-DE"/>
            <w:rPrChange w:id="140" w:author="Elianne Anthea Albath" w:date="2020-04-25T12:59:00Z">
              <w:rPr>
                <w:rFonts w:ascii="Times New Roman" w:eastAsia="Times New Roman" w:hAnsi="Times New Roman" w:cs="Times New Roman"/>
                <w:lang w:val="en-US" w:eastAsia="de-DE"/>
              </w:rPr>
            </w:rPrChange>
          </w:rPr>
          <w:delText xml:space="preserve"> by focusing more on others when being ostracized. This suggests that socially excluded individuals focus more on situational aspects instead of stable traits.</w:delText>
        </w:r>
      </w:del>
    </w:p>
    <w:p w:rsidR="008259AF" w:rsidRPr="00B55B3E" w:rsidDel="00B55B3E" w:rsidRDefault="00AA7533" w:rsidP="00C6066C">
      <w:pPr>
        <w:spacing w:before="150" w:after="150"/>
        <w:jc w:val="both"/>
        <w:outlineLvl w:val="3"/>
        <w:rPr>
          <w:del w:id="141" w:author="Elianne Anthea Albath" w:date="2020-04-25T12:59:00Z"/>
          <w:rPrChange w:id="142" w:author="Elianne Anthea Albath" w:date="2020-04-25T12:59:00Z">
            <w:rPr>
              <w:del w:id="143" w:author="Elianne Anthea Albath" w:date="2020-04-25T12:59:00Z"/>
              <w:lang w:val="en-US"/>
            </w:rPr>
          </w:rPrChange>
        </w:rPr>
        <w:pPrChange w:id="144" w:author="Elianne Anthea Albath" w:date="2020-04-25T19:50:00Z">
          <w:pPr>
            <w:tabs>
              <w:tab w:val="left" w:pos="0"/>
            </w:tabs>
            <w:spacing w:before="150" w:after="150"/>
            <w:ind w:left="-142"/>
            <w:jc w:val="both"/>
            <w:outlineLvl w:val="3"/>
          </w:pPr>
        </w:pPrChange>
      </w:pPr>
      <w:del w:id="145" w:author="Elianne Anthea Albath" w:date="2020-04-25T12:59:00Z">
        <w:r w:rsidRPr="00B55B3E" w:rsidDel="00B55B3E">
          <w:rPr>
            <w:rFonts w:ascii="Times New Roman" w:eastAsia="Times New Roman" w:hAnsi="Times New Roman" w:cs="Times New Roman"/>
            <w:color w:val="5B9BD5" w:themeColor="accent1"/>
            <w:lang w:eastAsia="de-DE"/>
            <w:rPrChange w:id="146" w:author="Elianne Anthea Albath" w:date="2020-04-25T12:59:00Z">
              <w:rPr>
                <w:rFonts w:ascii="Times New Roman" w:eastAsia="Times New Roman" w:hAnsi="Times New Roman" w:cs="Times New Roman"/>
                <w:color w:val="5B9BD5" w:themeColor="accent1"/>
                <w:lang w:val="en-US" w:eastAsia="de-DE"/>
              </w:rPr>
            </w:rPrChange>
          </w:rPr>
          <w:delText xml:space="preserve">H1b. While in both conditions (exclusion and inclusion) the participants assess the causes </w:delText>
        </w:r>
        <w:r w:rsidRPr="00B55B3E" w:rsidDel="00B55B3E">
          <w:rPr>
            <w:rFonts w:ascii="Times New Roman" w:eastAsia="Times New Roman" w:hAnsi="Times New Roman" w:cs="Times New Roman"/>
            <w:color w:val="FF0000"/>
            <w:lang w:eastAsia="de-DE"/>
            <w:rPrChange w:id="147" w:author="Elianne Anthea Albath" w:date="2020-04-25T12:59:00Z">
              <w:rPr>
                <w:rFonts w:ascii="Times New Roman" w:eastAsia="Times New Roman" w:hAnsi="Times New Roman" w:cs="Times New Roman"/>
                <w:color w:val="FF0000"/>
                <w:lang w:val="en-US" w:eastAsia="de-DE"/>
              </w:rPr>
            </w:rPrChange>
          </w:rPr>
          <w:delText>for</w:delText>
        </w:r>
        <w:r w:rsidRPr="00B55B3E" w:rsidDel="00B55B3E">
          <w:rPr>
            <w:rFonts w:ascii="Times New Roman" w:eastAsia="Times New Roman" w:hAnsi="Times New Roman" w:cs="Times New Roman"/>
            <w:color w:val="5B9BD5" w:themeColor="accent1"/>
            <w:lang w:eastAsia="de-DE"/>
            <w:rPrChange w:id="148" w:author="Elianne Anthea Albath" w:date="2020-04-25T12:59:00Z">
              <w:rPr>
                <w:rFonts w:ascii="Times New Roman" w:eastAsia="Times New Roman" w:hAnsi="Times New Roman" w:cs="Times New Roman"/>
                <w:color w:val="5B9BD5" w:themeColor="accent1"/>
                <w:lang w:val="en-US" w:eastAsia="de-DE"/>
              </w:rPr>
            </w:rPrChange>
          </w:rPr>
          <w:delText xml:space="preserve"> </w:delText>
        </w:r>
        <w:r w:rsidRPr="00B55B3E" w:rsidDel="00B55B3E">
          <w:rPr>
            <w:rFonts w:ascii="Times New Roman" w:eastAsia="Times New Roman" w:hAnsi="Times New Roman" w:cs="Times New Roman"/>
            <w:color w:val="FF0000"/>
            <w:lang w:eastAsia="de-DE"/>
            <w:rPrChange w:id="149" w:author="Elianne Anthea Albath" w:date="2020-04-25T12:59:00Z">
              <w:rPr>
                <w:rFonts w:ascii="Times New Roman" w:eastAsia="Times New Roman" w:hAnsi="Times New Roman" w:cs="Times New Roman"/>
                <w:color w:val="FF0000"/>
                <w:lang w:val="en-US" w:eastAsia="de-DE"/>
              </w:rPr>
            </w:rPrChange>
          </w:rPr>
          <w:delText>a behavior to be</w:delText>
        </w:r>
        <w:r w:rsidRPr="00B55B3E" w:rsidDel="00B55B3E">
          <w:rPr>
            <w:rFonts w:ascii="Times New Roman" w:eastAsia="Times New Roman" w:hAnsi="Times New Roman" w:cs="Times New Roman"/>
            <w:color w:val="5B9BD5" w:themeColor="accent1"/>
            <w:lang w:eastAsia="de-DE"/>
            <w:rPrChange w:id="150" w:author="Elianne Anthea Albath" w:date="2020-04-25T12:59:00Z">
              <w:rPr>
                <w:rFonts w:ascii="Times New Roman" w:eastAsia="Times New Roman" w:hAnsi="Times New Roman" w:cs="Times New Roman"/>
                <w:color w:val="5B9BD5" w:themeColor="accent1"/>
                <w:lang w:val="en-US" w:eastAsia="de-DE"/>
              </w:rPr>
            </w:rPrChange>
          </w:rPr>
          <w:delText xml:space="preserve"> more stable for </w:delText>
        </w:r>
        <w:r w:rsidRPr="00B55B3E" w:rsidDel="00B55B3E">
          <w:rPr>
            <w:rFonts w:ascii="Times New Roman" w:eastAsia="Times New Roman" w:hAnsi="Times New Roman" w:cs="Times New Roman"/>
            <w:color w:val="FF0000"/>
            <w:lang w:eastAsia="de-DE"/>
            <w:rPrChange w:id="151" w:author="Elianne Anthea Albath" w:date="2020-04-25T12:59:00Z">
              <w:rPr>
                <w:rFonts w:ascii="Times New Roman" w:eastAsia="Times New Roman" w:hAnsi="Times New Roman" w:cs="Times New Roman"/>
                <w:color w:val="FF0000"/>
                <w:lang w:val="en-US" w:eastAsia="de-DE"/>
              </w:rPr>
            </w:rPrChange>
          </w:rPr>
          <w:delText xml:space="preserve">another group-member </w:delText>
        </w:r>
        <w:r w:rsidRPr="00B55B3E" w:rsidDel="00B55B3E">
          <w:rPr>
            <w:rFonts w:ascii="Times New Roman" w:eastAsia="Times New Roman" w:hAnsi="Times New Roman" w:cs="Times New Roman"/>
            <w:color w:val="5B9BD5" w:themeColor="accent1"/>
            <w:lang w:eastAsia="de-DE"/>
            <w:rPrChange w:id="152" w:author="Elianne Anthea Albath" w:date="2020-04-25T12:59:00Z">
              <w:rPr>
                <w:rFonts w:ascii="Times New Roman" w:eastAsia="Times New Roman" w:hAnsi="Times New Roman" w:cs="Times New Roman"/>
                <w:color w:val="5B9BD5" w:themeColor="accent1"/>
                <w:lang w:val="en-US" w:eastAsia="de-DE"/>
              </w:rPr>
            </w:rPrChange>
          </w:rPr>
          <w:delText xml:space="preserve">than </w:delText>
        </w:r>
        <w:r w:rsidRPr="00B55B3E" w:rsidDel="00B55B3E">
          <w:rPr>
            <w:rFonts w:ascii="Times New Roman" w:eastAsia="Times New Roman" w:hAnsi="Times New Roman" w:cs="Times New Roman"/>
            <w:color w:val="FF0000"/>
            <w:lang w:eastAsia="de-DE"/>
            <w:rPrChange w:id="153" w:author="Elianne Anthea Albath" w:date="2020-04-25T12:59:00Z">
              <w:rPr>
                <w:rFonts w:ascii="Times New Roman" w:eastAsia="Times New Roman" w:hAnsi="Times New Roman" w:cs="Times New Roman"/>
                <w:color w:val="FF0000"/>
                <w:lang w:val="en-US" w:eastAsia="de-DE"/>
              </w:rPr>
            </w:rPrChange>
          </w:rPr>
          <w:delText>for</w:delText>
        </w:r>
        <w:r w:rsidRPr="00B55B3E" w:rsidDel="00B55B3E">
          <w:rPr>
            <w:rFonts w:ascii="Times New Roman" w:eastAsia="Times New Roman" w:hAnsi="Times New Roman" w:cs="Times New Roman"/>
            <w:color w:val="5B9BD5" w:themeColor="accent1"/>
            <w:lang w:eastAsia="de-DE"/>
            <w:rPrChange w:id="154" w:author="Elianne Anthea Albath" w:date="2020-04-25T12:59:00Z">
              <w:rPr>
                <w:rFonts w:ascii="Times New Roman" w:eastAsia="Times New Roman" w:hAnsi="Times New Roman" w:cs="Times New Roman"/>
                <w:color w:val="5B9BD5" w:themeColor="accent1"/>
                <w:lang w:val="en-US" w:eastAsia="de-DE"/>
              </w:rPr>
            </w:rPrChange>
          </w:rPr>
          <w:delText xml:space="preserve"> an </w:delText>
        </w:r>
        <w:r w:rsidRPr="00B55B3E" w:rsidDel="00B55B3E">
          <w:rPr>
            <w:rFonts w:ascii="Times New Roman" w:eastAsia="Times New Roman" w:hAnsi="Times New Roman" w:cs="Times New Roman"/>
            <w:color w:val="FF0000"/>
            <w:lang w:eastAsia="de-DE"/>
            <w:rPrChange w:id="155" w:author="Elianne Anthea Albath" w:date="2020-04-25T12:59:00Z">
              <w:rPr>
                <w:rFonts w:ascii="Times New Roman" w:eastAsia="Times New Roman" w:hAnsi="Times New Roman" w:cs="Times New Roman"/>
                <w:color w:val="FF0000"/>
                <w:lang w:val="en-US" w:eastAsia="de-DE"/>
              </w:rPr>
            </w:rPrChange>
          </w:rPr>
          <w:delText>in-group-member</w:delText>
        </w:r>
        <w:r w:rsidRPr="00B55B3E" w:rsidDel="00B55B3E">
          <w:rPr>
            <w:rFonts w:ascii="Times New Roman" w:eastAsia="Times New Roman" w:hAnsi="Times New Roman" w:cs="Times New Roman"/>
            <w:color w:val="5B9BD5" w:themeColor="accent1"/>
            <w:lang w:eastAsia="de-DE"/>
            <w:rPrChange w:id="156" w:author="Elianne Anthea Albath" w:date="2020-04-25T12:59:00Z">
              <w:rPr>
                <w:rFonts w:ascii="Times New Roman" w:eastAsia="Times New Roman" w:hAnsi="Times New Roman" w:cs="Times New Roman"/>
                <w:color w:val="5B9BD5" w:themeColor="accent1"/>
                <w:lang w:val="en-US" w:eastAsia="de-DE"/>
              </w:rPr>
            </w:rPrChange>
          </w:rPr>
          <w:delText xml:space="preserve">, this difference is smaller in the exclusion condition. </w:delText>
        </w:r>
        <w:r w:rsidDel="00B55B3E">
          <w:rPr>
            <w:rFonts w:ascii="Wingdings" w:eastAsia="Wingdings" w:hAnsi="Wingdings" w:cs="Wingdings"/>
            <w:color w:val="C00000"/>
            <w:lang w:val="en-US" w:eastAsia="de-DE"/>
          </w:rPr>
          <w:delText></w:delText>
        </w:r>
        <w:r w:rsidRPr="00B55B3E" w:rsidDel="00B55B3E">
          <w:rPr>
            <w:rFonts w:ascii="Times New Roman" w:eastAsia="Times New Roman" w:hAnsi="Times New Roman" w:cs="Times New Roman"/>
            <w:color w:val="C00000"/>
            <w:lang w:eastAsia="de-DE"/>
            <w:rPrChange w:id="157" w:author="Elianne Anthea Albath" w:date="2020-04-25T12:59:00Z">
              <w:rPr>
                <w:rFonts w:ascii="Times New Roman" w:eastAsia="Times New Roman" w:hAnsi="Times New Roman" w:cs="Times New Roman"/>
                <w:color w:val="C00000"/>
                <w:lang w:val="en-US" w:eastAsia="de-DE"/>
              </w:rPr>
            </w:rPrChange>
          </w:rPr>
          <w:delText>hier vielleicht auch in- bzw. Out-group schreiben?</w:delText>
        </w:r>
      </w:del>
    </w:p>
    <w:p w:rsidR="008259AF" w:rsidRPr="00B55B3E" w:rsidRDefault="00AA7533" w:rsidP="00C6066C">
      <w:pPr>
        <w:spacing w:before="150" w:after="150"/>
        <w:ind w:left="-142"/>
        <w:jc w:val="both"/>
        <w:outlineLvl w:val="3"/>
        <w:rPr>
          <w:rPrChange w:id="158" w:author="Elianne Anthea Albath" w:date="2020-04-25T12:59:00Z">
            <w:rPr>
              <w:lang w:val="en-US"/>
            </w:rPr>
          </w:rPrChange>
        </w:rPr>
        <w:pPrChange w:id="159" w:author="Elianne Anthea Albath" w:date="2020-04-25T19:50:00Z">
          <w:pPr>
            <w:tabs>
              <w:tab w:val="left" w:pos="0"/>
            </w:tabs>
            <w:spacing w:before="150" w:after="150"/>
            <w:ind w:left="-142"/>
            <w:jc w:val="both"/>
            <w:outlineLvl w:val="3"/>
          </w:pPr>
        </w:pPrChange>
      </w:pPr>
      <w:del w:id="160" w:author="Elianne Anthea Albath" w:date="2020-04-25T12:59:00Z">
        <w:r w:rsidRPr="00B55B3E" w:rsidDel="00B55B3E">
          <w:rPr>
            <w:rFonts w:ascii="Times New Roman" w:eastAsia="Times New Roman" w:hAnsi="Times New Roman" w:cs="Times New Roman"/>
            <w:color w:val="5B9BD5" w:themeColor="accent1"/>
            <w:lang w:eastAsia="de-DE"/>
            <w:rPrChange w:id="161" w:author="Elianne Anthea Albath" w:date="2020-04-25T12:59:00Z">
              <w:rPr>
                <w:rFonts w:ascii="Times New Roman" w:eastAsia="Times New Roman" w:hAnsi="Times New Roman" w:cs="Times New Roman"/>
                <w:color w:val="5B9BD5" w:themeColor="accent1"/>
                <w:lang w:val="en-US" w:eastAsia="de-DE"/>
              </w:rPr>
            </w:rPrChange>
          </w:rPr>
          <w:delText xml:space="preserve">H2b. While in both conditions (exclusion and inclusion) the participants assess the causes </w:delText>
        </w:r>
        <w:r w:rsidRPr="00B55B3E" w:rsidDel="00B55B3E">
          <w:rPr>
            <w:rFonts w:ascii="Times New Roman" w:eastAsia="Times New Roman" w:hAnsi="Times New Roman" w:cs="Times New Roman"/>
            <w:color w:val="FF0000"/>
            <w:lang w:eastAsia="de-DE"/>
            <w:rPrChange w:id="162" w:author="Elianne Anthea Albath" w:date="2020-04-25T12:59:00Z">
              <w:rPr>
                <w:rFonts w:ascii="Times New Roman" w:eastAsia="Times New Roman" w:hAnsi="Times New Roman" w:cs="Times New Roman"/>
                <w:color w:val="FF0000"/>
                <w:lang w:val="en-US" w:eastAsia="de-DE"/>
              </w:rPr>
            </w:rPrChange>
          </w:rPr>
          <w:delText>for a behavior</w:delText>
        </w:r>
        <w:r w:rsidRPr="00B55B3E" w:rsidDel="00B55B3E">
          <w:rPr>
            <w:rFonts w:ascii="Times New Roman" w:eastAsia="Times New Roman" w:hAnsi="Times New Roman" w:cs="Times New Roman"/>
            <w:color w:val="5B9BD5" w:themeColor="accent1"/>
            <w:lang w:eastAsia="de-DE"/>
            <w:rPrChange w:id="163" w:author="Elianne Anthea Albath" w:date="2020-04-25T12:59:00Z">
              <w:rPr>
                <w:rFonts w:ascii="Times New Roman" w:eastAsia="Times New Roman" w:hAnsi="Times New Roman" w:cs="Times New Roman"/>
                <w:color w:val="5B9BD5" w:themeColor="accent1"/>
                <w:lang w:val="en-US" w:eastAsia="de-DE"/>
              </w:rPr>
            </w:rPrChange>
          </w:rPr>
          <w:delText xml:space="preserve"> to be more internal </w:delText>
        </w:r>
        <w:r w:rsidRPr="00B55B3E" w:rsidDel="00B55B3E">
          <w:rPr>
            <w:rFonts w:ascii="Times New Roman" w:eastAsia="Times New Roman" w:hAnsi="Times New Roman" w:cs="Times New Roman"/>
            <w:color w:val="FF0000"/>
            <w:lang w:eastAsia="de-DE"/>
            <w:rPrChange w:id="164" w:author="Elianne Anthea Albath" w:date="2020-04-25T12:59:00Z">
              <w:rPr>
                <w:rFonts w:ascii="Times New Roman" w:eastAsia="Times New Roman" w:hAnsi="Times New Roman" w:cs="Times New Roman"/>
                <w:color w:val="FF0000"/>
                <w:lang w:val="en-US" w:eastAsia="de-DE"/>
              </w:rPr>
            </w:rPrChange>
          </w:rPr>
          <w:delText>for</w:delText>
        </w:r>
        <w:r w:rsidRPr="00B55B3E" w:rsidDel="00B55B3E">
          <w:rPr>
            <w:rFonts w:ascii="Times New Roman" w:eastAsia="Times New Roman" w:hAnsi="Times New Roman" w:cs="Times New Roman"/>
            <w:color w:val="5B9BD5" w:themeColor="accent1"/>
            <w:lang w:eastAsia="de-DE"/>
            <w:rPrChange w:id="165" w:author="Elianne Anthea Albath" w:date="2020-04-25T12:59:00Z">
              <w:rPr>
                <w:rFonts w:ascii="Times New Roman" w:eastAsia="Times New Roman" w:hAnsi="Times New Roman" w:cs="Times New Roman"/>
                <w:color w:val="5B9BD5" w:themeColor="accent1"/>
                <w:lang w:val="en-US" w:eastAsia="de-DE"/>
              </w:rPr>
            </w:rPrChange>
          </w:rPr>
          <w:delText xml:space="preserve"> </w:delText>
        </w:r>
        <w:r w:rsidRPr="00B55B3E" w:rsidDel="00B55B3E">
          <w:rPr>
            <w:rFonts w:ascii="Times New Roman" w:eastAsia="Times New Roman" w:hAnsi="Times New Roman" w:cs="Times New Roman"/>
            <w:color w:val="FF0000"/>
            <w:lang w:eastAsia="de-DE"/>
            <w:rPrChange w:id="166" w:author="Elianne Anthea Albath" w:date="2020-04-25T12:59:00Z">
              <w:rPr>
                <w:rFonts w:ascii="Times New Roman" w:eastAsia="Times New Roman" w:hAnsi="Times New Roman" w:cs="Times New Roman"/>
                <w:color w:val="FF0000"/>
                <w:lang w:val="en-US" w:eastAsia="de-DE"/>
              </w:rPr>
            </w:rPrChange>
          </w:rPr>
          <w:delText>another group-member</w:delText>
        </w:r>
        <w:r w:rsidRPr="00B55B3E" w:rsidDel="00B55B3E">
          <w:rPr>
            <w:rFonts w:ascii="Times New Roman" w:eastAsia="Times New Roman" w:hAnsi="Times New Roman" w:cs="Times New Roman"/>
            <w:color w:val="5B9BD5" w:themeColor="accent1"/>
            <w:lang w:eastAsia="de-DE"/>
            <w:rPrChange w:id="167" w:author="Elianne Anthea Albath" w:date="2020-04-25T12:59:00Z">
              <w:rPr>
                <w:rFonts w:ascii="Times New Roman" w:eastAsia="Times New Roman" w:hAnsi="Times New Roman" w:cs="Times New Roman"/>
                <w:color w:val="5B9BD5" w:themeColor="accent1"/>
                <w:lang w:val="en-US" w:eastAsia="de-DE"/>
              </w:rPr>
            </w:rPrChange>
          </w:rPr>
          <w:delText xml:space="preserve"> than </w:delText>
        </w:r>
        <w:r w:rsidRPr="00B55B3E" w:rsidDel="00B55B3E">
          <w:rPr>
            <w:rFonts w:ascii="Times New Roman" w:eastAsia="Times New Roman" w:hAnsi="Times New Roman" w:cs="Times New Roman"/>
            <w:color w:val="FF0000"/>
            <w:lang w:eastAsia="de-DE"/>
            <w:rPrChange w:id="168" w:author="Elianne Anthea Albath" w:date="2020-04-25T12:59:00Z">
              <w:rPr>
                <w:rFonts w:ascii="Times New Roman" w:eastAsia="Times New Roman" w:hAnsi="Times New Roman" w:cs="Times New Roman"/>
                <w:color w:val="FF0000"/>
                <w:lang w:val="en-US" w:eastAsia="de-DE"/>
              </w:rPr>
            </w:rPrChange>
          </w:rPr>
          <w:delText>for</w:delText>
        </w:r>
        <w:r w:rsidRPr="00B55B3E" w:rsidDel="00B55B3E">
          <w:rPr>
            <w:rFonts w:ascii="Times New Roman" w:eastAsia="Times New Roman" w:hAnsi="Times New Roman" w:cs="Times New Roman"/>
            <w:color w:val="5B9BD5" w:themeColor="accent1"/>
            <w:lang w:eastAsia="de-DE"/>
            <w:rPrChange w:id="169" w:author="Elianne Anthea Albath" w:date="2020-04-25T12:59:00Z">
              <w:rPr>
                <w:rFonts w:ascii="Times New Roman" w:eastAsia="Times New Roman" w:hAnsi="Times New Roman" w:cs="Times New Roman"/>
                <w:color w:val="5B9BD5" w:themeColor="accent1"/>
                <w:lang w:val="en-US" w:eastAsia="de-DE"/>
              </w:rPr>
            </w:rPrChange>
          </w:rPr>
          <w:delText xml:space="preserve"> an </w:delText>
        </w:r>
        <w:r w:rsidRPr="00B55B3E" w:rsidDel="00B55B3E">
          <w:rPr>
            <w:rFonts w:ascii="Times New Roman" w:eastAsia="Times New Roman" w:hAnsi="Times New Roman" w:cs="Times New Roman"/>
            <w:color w:val="FF0000"/>
            <w:lang w:eastAsia="de-DE"/>
            <w:rPrChange w:id="170" w:author="Elianne Anthea Albath" w:date="2020-04-25T12:59:00Z">
              <w:rPr>
                <w:rFonts w:ascii="Times New Roman" w:eastAsia="Times New Roman" w:hAnsi="Times New Roman" w:cs="Times New Roman"/>
                <w:color w:val="FF0000"/>
                <w:lang w:val="en-US" w:eastAsia="de-DE"/>
              </w:rPr>
            </w:rPrChange>
          </w:rPr>
          <w:delText>in-group-member</w:delText>
        </w:r>
        <w:r w:rsidRPr="00B55B3E" w:rsidDel="00B55B3E">
          <w:rPr>
            <w:rFonts w:ascii="Times New Roman" w:eastAsia="Times New Roman" w:hAnsi="Times New Roman" w:cs="Times New Roman"/>
            <w:color w:val="5B9BD5" w:themeColor="accent1"/>
            <w:lang w:eastAsia="de-DE"/>
            <w:rPrChange w:id="171" w:author="Elianne Anthea Albath" w:date="2020-04-25T12:59:00Z">
              <w:rPr>
                <w:rFonts w:ascii="Times New Roman" w:eastAsia="Times New Roman" w:hAnsi="Times New Roman" w:cs="Times New Roman"/>
                <w:color w:val="5B9BD5" w:themeColor="accent1"/>
                <w:lang w:val="en-US" w:eastAsia="de-DE"/>
              </w:rPr>
            </w:rPrChange>
          </w:rPr>
          <w:delText xml:space="preserve">, this difference </w:delText>
        </w:r>
        <w:r w:rsidRPr="00B55B3E" w:rsidDel="00B55B3E">
          <w:rPr>
            <w:rFonts w:ascii="Times New Roman" w:eastAsia="Times New Roman" w:hAnsi="Times New Roman" w:cs="Times New Roman"/>
            <w:color w:val="FF0000"/>
            <w:lang w:eastAsia="de-DE"/>
            <w:rPrChange w:id="172" w:author="Elianne Anthea Albath" w:date="2020-04-25T12:59:00Z">
              <w:rPr>
                <w:rFonts w:ascii="Times New Roman" w:eastAsia="Times New Roman" w:hAnsi="Times New Roman" w:cs="Times New Roman"/>
                <w:color w:val="FF0000"/>
                <w:lang w:val="en-US" w:eastAsia="de-DE"/>
              </w:rPr>
            </w:rPrChange>
          </w:rPr>
          <w:delText>is smaller</w:delText>
        </w:r>
        <w:r w:rsidRPr="00B55B3E" w:rsidDel="00B55B3E">
          <w:rPr>
            <w:rFonts w:ascii="Times New Roman" w:eastAsia="Times New Roman" w:hAnsi="Times New Roman" w:cs="Times New Roman"/>
            <w:color w:val="5B9BD5" w:themeColor="accent1"/>
            <w:lang w:eastAsia="de-DE"/>
            <w:rPrChange w:id="173" w:author="Elianne Anthea Albath" w:date="2020-04-25T12:59:00Z">
              <w:rPr>
                <w:rFonts w:ascii="Times New Roman" w:eastAsia="Times New Roman" w:hAnsi="Times New Roman" w:cs="Times New Roman"/>
                <w:color w:val="5B9BD5" w:themeColor="accent1"/>
                <w:lang w:val="en-US" w:eastAsia="de-DE"/>
              </w:rPr>
            </w:rPrChange>
          </w:rPr>
          <w:delText xml:space="preserve"> in the exclusion condition.</w:delText>
        </w:r>
      </w:del>
    </w:p>
    <w:p w:rsidR="008259AF" w:rsidRDefault="00AA7533">
      <w:pPr>
        <w:spacing w:before="150" w:after="150"/>
        <w:ind w:left="-142"/>
        <w:jc w:val="both"/>
        <w:outlineLvl w:val="3"/>
        <w:rPr>
          <w:rFonts w:ascii="Times New Roman" w:eastAsia="Times New Roman" w:hAnsi="Times New Roman" w:cs="Times New Roman"/>
          <w:lang w:val="en-US" w:eastAsia="de-DE"/>
        </w:rPr>
      </w:pPr>
      <w:r>
        <w:rPr>
          <w:rFonts w:ascii="Times New Roman" w:eastAsia="Times New Roman" w:hAnsi="Times New Roman" w:cs="Times New Roman"/>
          <w:b/>
          <w:bCs/>
          <w:lang w:val="en-US" w:eastAsia="de-DE"/>
        </w:rPr>
        <w:t xml:space="preserve">3) Dependent variable. </w:t>
      </w:r>
      <w:r>
        <w:rPr>
          <w:rFonts w:ascii="Times New Roman" w:eastAsia="Times New Roman" w:hAnsi="Times New Roman" w:cs="Times New Roman"/>
          <w:lang w:val="en-US" w:eastAsia="de-DE"/>
        </w:rPr>
        <w:t>Describe the key dependent variable(s) specifying how they will be measured.</w:t>
      </w:r>
    </w:p>
    <w:p w:rsidR="008259AF" w:rsidRDefault="00AA7533">
      <w:pPr>
        <w:spacing w:before="150" w:after="150"/>
        <w:ind w:left="-142"/>
        <w:jc w:val="both"/>
        <w:outlineLvl w:val="3"/>
        <w:rPr>
          <w:rFonts w:ascii="Times New Roman" w:eastAsia="Times New Roman" w:hAnsi="Times New Roman" w:cs="Times New Roman"/>
          <w:bCs/>
          <w:lang w:val="en-US" w:eastAsia="de-DE"/>
        </w:rPr>
      </w:pPr>
      <w:r>
        <w:rPr>
          <w:rFonts w:ascii="Times New Roman" w:eastAsia="Times New Roman" w:hAnsi="Times New Roman" w:cs="Times New Roman"/>
          <w:bCs/>
          <w:lang w:val="en-US" w:eastAsia="de-DE"/>
        </w:rPr>
        <w:t xml:space="preserve">The key dependent variables stability and locus are assessed using the revised causal dimension scale (CDSII; McAuley, Duncan, &amp; Russell, 1992). Participants will be asked to provide what they believe to be the main reasons for 5 positive and 5 negative hypothetical outcomes (Peterson et al., 1982) happening either to a </w:t>
      </w:r>
      <w:r>
        <w:rPr>
          <w:rFonts w:ascii="Times New Roman" w:eastAsia="Times New Roman" w:hAnsi="Times New Roman" w:cs="Times New Roman"/>
          <w:bCs/>
          <w:color w:val="5B9BD5" w:themeColor="accent1"/>
          <w:lang w:val="en-US" w:eastAsia="de-DE"/>
        </w:rPr>
        <w:t>member of the</w:t>
      </w:r>
      <w:ins w:id="174" w:author="Elianne Anthea Albath" w:date="2020-04-25T12:59:00Z">
        <w:r w:rsidR="00B55B3E">
          <w:rPr>
            <w:rFonts w:ascii="Times New Roman" w:eastAsia="Times New Roman" w:hAnsi="Times New Roman" w:cs="Times New Roman"/>
            <w:bCs/>
            <w:color w:val="5B9BD5" w:themeColor="accent1"/>
            <w:lang w:val="en-US" w:eastAsia="de-DE"/>
          </w:rPr>
          <w:t>ir own g</w:t>
        </w:r>
      </w:ins>
      <w:del w:id="175" w:author="Elianne Anthea Albath" w:date="2020-04-25T12:59:00Z">
        <w:r w:rsidDel="00B55B3E">
          <w:rPr>
            <w:rFonts w:ascii="Times New Roman" w:eastAsia="Times New Roman" w:hAnsi="Times New Roman" w:cs="Times New Roman"/>
            <w:bCs/>
            <w:color w:val="5B9BD5" w:themeColor="accent1"/>
            <w:lang w:val="en-US" w:eastAsia="de-DE"/>
          </w:rPr>
          <w:delText xml:space="preserve"> in-G</w:delText>
        </w:r>
      </w:del>
      <w:r>
        <w:rPr>
          <w:rFonts w:ascii="Times New Roman" w:eastAsia="Times New Roman" w:hAnsi="Times New Roman" w:cs="Times New Roman"/>
          <w:bCs/>
          <w:color w:val="5B9BD5" w:themeColor="accent1"/>
          <w:lang w:val="en-US" w:eastAsia="de-DE"/>
        </w:rPr>
        <w:t xml:space="preserve">roup or to a member of </w:t>
      </w:r>
      <w:ins w:id="176" w:author="Elianne Anthea Albath" w:date="2020-04-25T13:00:00Z">
        <w:r w:rsidR="00B55B3E">
          <w:rPr>
            <w:rFonts w:ascii="Times New Roman" w:eastAsia="Times New Roman" w:hAnsi="Times New Roman" w:cs="Times New Roman"/>
            <w:bCs/>
            <w:color w:val="5B9BD5" w:themeColor="accent1"/>
            <w:lang w:val="en-US" w:eastAsia="de-DE"/>
          </w:rPr>
          <w:t>an</w:t>
        </w:r>
      </w:ins>
      <w:del w:id="177" w:author="Elianne Anthea Albath" w:date="2020-04-25T13:00:00Z">
        <w:r w:rsidDel="00B55B3E">
          <w:rPr>
            <w:rFonts w:ascii="Times New Roman" w:eastAsia="Times New Roman" w:hAnsi="Times New Roman" w:cs="Times New Roman"/>
            <w:bCs/>
            <w:color w:val="5B9BD5" w:themeColor="accent1"/>
            <w:lang w:val="en-US" w:eastAsia="de-DE"/>
          </w:rPr>
          <w:delText>the</w:delText>
        </w:r>
      </w:del>
      <w:r>
        <w:rPr>
          <w:rFonts w:ascii="Times New Roman" w:eastAsia="Times New Roman" w:hAnsi="Times New Roman" w:cs="Times New Roman"/>
          <w:bCs/>
          <w:color w:val="5B9BD5" w:themeColor="accent1"/>
          <w:lang w:val="en-US" w:eastAsia="de-DE"/>
        </w:rPr>
        <w:t xml:space="preserve"> out</w:t>
      </w:r>
      <w:ins w:id="178" w:author="Elianne Anthea Albath" w:date="2020-04-25T13:00:00Z">
        <w:r w:rsidR="00B55B3E">
          <w:rPr>
            <w:rFonts w:ascii="Times New Roman" w:eastAsia="Times New Roman" w:hAnsi="Times New Roman" w:cs="Times New Roman"/>
            <w:bCs/>
            <w:color w:val="5B9BD5" w:themeColor="accent1"/>
            <w:lang w:val="en-US" w:eastAsia="de-DE"/>
          </w:rPr>
          <w:t>g</w:t>
        </w:r>
      </w:ins>
      <w:del w:id="179" w:author="Elianne Anthea Albath" w:date="2020-04-25T13:00:00Z">
        <w:r w:rsidDel="00B55B3E">
          <w:rPr>
            <w:rFonts w:ascii="Times New Roman" w:eastAsia="Times New Roman" w:hAnsi="Times New Roman" w:cs="Times New Roman"/>
            <w:bCs/>
            <w:color w:val="5B9BD5" w:themeColor="accent1"/>
            <w:lang w:val="en-US" w:eastAsia="de-DE"/>
          </w:rPr>
          <w:delText>-G</w:delText>
        </w:r>
      </w:del>
      <w:r>
        <w:rPr>
          <w:rFonts w:ascii="Times New Roman" w:eastAsia="Times New Roman" w:hAnsi="Times New Roman" w:cs="Times New Roman"/>
          <w:bCs/>
          <w:color w:val="5B9BD5" w:themeColor="accent1"/>
          <w:lang w:val="en-US" w:eastAsia="de-DE"/>
        </w:rPr>
        <w:t>roup.</w:t>
      </w:r>
      <w:r>
        <w:rPr>
          <w:rFonts w:ascii="Times New Roman" w:eastAsia="Times New Roman" w:hAnsi="Times New Roman" w:cs="Times New Roman"/>
          <w:bCs/>
          <w:lang w:val="en-US" w:eastAsia="de-DE"/>
        </w:rPr>
        <w:t xml:space="preserve"> After providing this cause, they are subsequently asked to rate this cause in terms of perceived stability (stable vs. variable) and locus (internal vs. external). For the analysis, we will only examine the negative outcomes as the actor-observer difference is found to be more stable in negative contexts (</w:t>
      </w:r>
      <w:proofErr w:type="spellStart"/>
      <w:r>
        <w:rPr>
          <w:rFonts w:ascii="Times New Roman" w:eastAsia="Times New Roman" w:hAnsi="Times New Roman" w:cs="Times New Roman"/>
          <w:bCs/>
          <w:lang w:val="en-US" w:eastAsia="de-DE"/>
        </w:rPr>
        <w:t>Malle</w:t>
      </w:r>
      <w:proofErr w:type="spellEnd"/>
      <w:r>
        <w:rPr>
          <w:rFonts w:ascii="Times New Roman" w:eastAsia="Times New Roman" w:hAnsi="Times New Roman" w:cs="Times New Roman"/>
          <w:bCs/>
          <w:lang w:val="en-US" w:eastAsia="de-DE"/>
        </w:rPr>
        <w:t xml:space="preserve">, 2006). </w:t>
      </w:r>
      <w:ins w:id="180" w:author="Elianne Anthea Albath" w:date="2020-04-25T13:01:00Z">
        <w:r w:rsidR="00B55B3E">
          <w:rPr>
            <w:rFonts w:ascii="Times New Roman" w:eastAsia="Times New Roman" w:hAnsi="Times New Roman" w:cs="Times New Roman"/>
            <w:bCs/>
            <w:lang w:val="en-US" w:eastAsia="de-DE"/>
          </w:rPr>
          <w:t>Two</w:t>
        </w:r>
      </w:ins>
      <w:del w:id="181" w:author="Elianne Anthea Albath" w:date="2020-04-25T13:01:00Z">
        <w:r w:rsidDel="00B55B3E">
          <w:rPr>
            <w:rFonts w:ascii="Times New Roman" w:eastAsia="Times New Roman" w:hAnsi="Times New Roman" w:cs="Times New Roman"/>
            <w:bCs/>
            <w:lang w:val="en-US" w:eastAsia="de-DE"/>
          </w:rPr>
          <w:delText>A</w:delText>
        </w:r>
      </w:del>
      <w:r>
        <w:rPr>
          <w:rFonts w:ascii="Times New Roman" w:eastAsia="Times New Roman" w:hAnsi="Times New Roman" w:cs="Times New Roman"/>
          <w:bCs/>
          <w:lang w:val="en-US" w:eastAsia="de-DE"/>
        </w:rPr>
        <w:t xml:space="preserve"> further dependent variable</w:t>
      </w:r>
      <w:ins w:id="182" w:author="Elianne Anthea Albath" w:date="2020-04-25T13:01:00Z">
        <w:r w:rsidR="00B55B3E">
          <w:rPr>
            <w:rFonts w:ascii="Times New Roman" w:eastAsia="Times New Roman" w:hAnsi="Times New Roman" w:cs="Times New Roman"/>
            <w:bCs/>
            <w:lang w:val="en-US" w:eastAsia="de-DE"/>
          </w:rPr>
          <w:t>s</w:t>
        </w:r>
      </w:ins>
      <w:r>
        <w:rPr>
          <w:rFonts w:ascii="Times New Roman" w:eastAsia="Times New Roman" w:hAnsi="Times New Roman" w:cs="Times New Roman"/>
          <w:bCs/>
          <w:lang w:val="en-US" w:eastAsia="de-DE"/>
        </w:rPr>
        <w:t xml:space="preserve"> measuring perceived distance</w:t>
      </w:r>
      <w:ins w:id="183" w:author="Elianne Anthea Albath" w:date="2020-04-25T13:01:00Z">
        <w:r w:rsidR="00B55B3E">
          <w:rPr>
            <w:rFonts w:ascii="Times New Roman" w:eastAsia="Times New Roman" w:hAnsi="Times New Roman" w:cs="Times New Roman"/>
            <w:bCs/>
            <w:lang w:val="en-US" w:eastAsia="de-DE"/>
          </w:rPr>
          <w:t xml:space="preserve"> </w:t>
        </w:r>
        <w:r w:rsidR="00B55B3E">
          <w:rPr>
            <w:rFonts w:ascii="Times New Roman" w:eastAsia="Times New Roman" w:hAnsi="Times New Roman" w:cs="Times New Roman"/>
            <w:bCs/>
            <w:lang w:val="en-US" w:eastAsia="de-DE"/>
          </w:rPr>
          <w:lastRenderedPageBreak/>
          <w:t xml:space="preserve">and the extent </w:t>
        </w:r>
      </w:ins>
      <w:ins w:id="184" w:author="Elianne Anthea Albath" w:date="2020-04-25T13:02:00Z">
        <w:r w:rsidR="00B55B3E">
          <w:rPr>
            <w:rFonts w:ascii="Times New Roman" w:eastAsia="Times New Roman" w:hAnsi="Times New Roman" w:cs="Times New Roman"/>
            <w:bCs/>
            <w:lang w:val="en-US" w:eastAsia="de-DE"/>
          </w:rPr>
          <w:t>participants</w:t>
        </w:r>
      </w:ins>
      <w:ins w:id="185" w:author="Elianne Anthea Albath" w:date="2020-04-25T13:01:00Z">
        <w:r w:rsidR="00B55B3E">
          <w:rPr>
            <w:rFonts w:ascii="Times New Roman" w:eastAsia="Times New Roman" w:hAnsi="Times New Roman" w:cs="Times New Roman"/>
            <w:bCs/>
            <w:lang w:val="en-US" w:eastAsia="de-DE"/>
          </w:rPr>
          <w:t xml:space="preserve"> feel part of </w:t>
        </w:r>
      </w:ins>
      <w:ins w:id="186" w:author="Elianne Anthea Albath" w:date="2020-04-25T13:02:00Z">
        <w:r w:rsidR="00B55B3E">
          <w:rPr>
            <w:rFonts w:ascii="Times New Roman" w:eastAsia="Times New Roman" w:hAnsi="Times New Roman" w:cs="Times New Roman"/>
            <w:bCs/>
            <w:lang w:val="en-US" w:eastAsia="de-DE"/>
          </w:rPr>
          <w:t>their</w:t>
        </w:r>
      </w:ins>
      <w:ins w:id="187" w:author="Elianne Anthea Albath" w:date="2020-04-25T13:01:00Z">
        <w:r w:rsidR="00B55B3E">
          <w:rPr>
            <w:rFonts w:ascii="Times New Roman" w:eastAsia="Times New Roman" w:hAnsi="Times New Roman" w:cs="Times New Roman"/>
            <w:bCs/>
            <w:lang w:val="en-US" w:eastAsia="de-DE"/>
          </w:rPr>
          <w:t xml:space="preserve"> own group</w:t>
        </w:r>
      </w:ins>
      <w:r>
        <w:rPr>
          <w:rFonts w:ascii="Times New Roman" w:eastAsia="Times New Roman" w:hAnsi="Times New Roman" w:cs="Times New Roman"/>
          <w:bCs/>
          <w:lang w:val="en-US" w:eastAsia="de-DE"/>
        </w:rPr>
        <w:t xml:space="preserve"> </w:t>
      </w:r>
      <w:ins w:id="188" w:author="Elianne Anthea Albath" w:date="2020-04-25T13:02:00Z">
        <w:r w:rsidR="00B55B3E">
          <w:rPr>
            <w:rFonts w:ascii="Times New Roman" w:eastAsia="Times New Roman" w:hAnsi="Times New Roman" w:cs="Times New Roman"/>
            <w:bCs/>
            <w:lang w:val="en-US" w:eastAsia="de-DE"/>
          </w:rPr>
          <w:t xml:space="preserve">are measured </w:t>
        </w:r>
      </w:ins>
      <w:del w:id="189" w:author="Elianne Anthea Albath" w:date="2020-04-25T13:02:00Z">
        <w:r w:rsidDel="00B55B3E">
          <w:rPr>
            <w:rFonts w:ascii="Times New Roman" w:eastAsia="Times New Roman" w:hAnsi="Times New Roman" w:cs="Times New Roman"/>
            <w:bCs/>
            <w:lang w:val="en-US" w:eastAsia="de-DE"/>
          </w:rPr>
          <w:delText xml:space="preserve">is used </w:delText>
        </w:r>
      </w:del>
      <w:r>
        <w:rPr>
          <w:rFonts w:ascii="Times New Roman" w:eastAsia="Times New Roman" w:hAnsi="Times New Roman" w:cs="Times New Roman"/>
          <w:bCs/>
          <w:lang w:val="en-US" w:eastAsia="de-DE"/>
        </w:rPr>
        <w:t>based on the inclusion of others in the self-scale (IOS) proposed by (Aron, Aron, &amp; Smollan, 1992).</w:t>
      </w:r>
    </w:p>
    <w:p w:rsidR="008259AF" w:rsidDel="00B55B3E" w:rsidRDefault="00AA7533">
      <w:pPr>
        <w:spacing w:before="150" w:after="150"/>
        <w:ind w:left="-142"/>
        <w:jc w:val="both"/>
        <w:outlineLvl w:val="3"/>
        <w:rPr>
          <w:del w:id="190" w:author="Elianne Anthea Albath" w:date="2020-04-25T13:02:00Z"/>
          <w:rFonts w:ascii="Times New Roman" w:eastAsia="Times New Roman" w:hAnsi="Times New Roman" w:cs="Times New Roman"/>
          <w:lang w:val="en-US" w:eastAsia="de-DE"/>
        </w:rPr>
      </w:pPr>
      <w:r>
        <w:rPr>
          <w:rFonts w:ascii="Times New Roman" w:eastAsia="Times New Roman" w:hAnsi="Times New Roman" w:cs="Times New Roman"/>
          <w:b/>
          <w:bCs/>
          <w:lang w:val="en-US" w:eastAsia="de-DE"/>
        </w:rPr>
        <w:t xml:space="preserve">4) Conditions. </w:t>
      </w:r>
      <w:r>
        <w:rPr>
          <w:rFonts w:ascii="Times New Roman" w:eastAsia="Times New Roman" w:hAnsi="Times New Roman" w:cs="Times New Roman"/>
          <w:lang w:val="en-US" w:eastAsia="de-DE"/>
        </w:rPr>
        <w:t>How many and which conditions will participants be assigned to?</w:t>
      </w:r>
    </w:p>
    <w:p w:rsidR="008259AF" w:rsidRDefault="008259AF" w:rsidP="00B55B3E">
      <w:pPr>
        <w:spacing w:before="150" w:after="150"/>
        <w:ind w:left="-142"/>
        <w:jc w:val="both"/>
        <w:outlineLvl w:val="3"/>
        <w:rPr>
          <w:rFonts w:ascii="Times New Roman" w:eastAsia="Times New Roman" w:hAnsi="Times New Roman" w:cs="Times New Roman"/>
          <w:lang w:val="en-US" w:eastAsia="de-DE"/>
        </w:rPr>
      </w:pPr>
    </w:p>
    <w:p w:rsidR="008259AF" w:rsidRPr="006C6493" w:rsidDel="00C6066C" w:rsidRDefault="00AA7533">
      <w:pPr>
        <w:spacing w:before="150" w:after="150"/>
        <w:ind w:left="-142"/>
        <w:jc w:val="both"/>
        <w:outlineLvl w:val="3"/>
        <w:rPr>
          <w:del w:id="191" w:author="Elianne Anthea Albath" w:date="2020-04-25T19:52:00Z"/>
          <w:lang w:val="en-US"/>
        </w:rPr>
      </w:pPr>
      <w:r>
        <w:rPr>
          <w:rFonts w:ascii="Times New Roman" w:eastAsia="Times New Roman" w:hAnsi="Times New Roman" w:cs="Times New Roman"/>
          <w:color w:val="5B9BD5" w:themeColor="accent1"/>
          <w:lang w:val="en-GB" w:eastAsia="de-DE"/>
        </w:rPr>
        <w:t xml:space="preserve">Participants will be randomly assigned to one </w:t>
      </w:r>
      <w:r>
        <w:rPr>
          <w:rFonts w:ascii="Times New Roman" w:eastAsia="Times New Roman" w:hAnsi="Times New Roman" w:cs="Times New Roman"/>
          <w:color w:val="FF0000"/>
          <w:lang w:val="en-GB" w:eastAsia="de-DE"/>
        </w:rPr>
        <w:t>out</w:t>
      </w:r>
      <w:r>
        <w:rPr>
          <w:rFonts w:ascii="Times New Roman" w:eastAsia="Times New Roman" w:hAnsi="Times New Roman" w:cs="Times New Roman"/>
          <w:color w:val="5B9BD5" w:themeColor="accent1"/>
          <w:lang w:val="en-GB" w:eastAsia="de-DE"/>
        </w:rPr>
        <w:t xml:space="preserve"> of four conditions. There will be a 2 (inclusion vs. exclusion) x 2 (in</w:t>
      </w:r>
      <w:ins w:id="192" w:author="Elianne Anthea Albath" w:date="2020-04-25T13:03:00Z">
        <w:r w:rsidR="00B55B3E">
          <w:rPr>
            <w:rFonts w:ascii="Times New Roman" w:eastAsia="Times New Roman" w:hAnsi="Times New Roman" w:cs="Times New Roman"/>
            <w:color w:val="5B9BD5" w:themeColor="accent1"/>
            <w:lang w:val="en-GB" w:eastAsia="de-DE"/>
          </w:rPr>
          <w:t>g</w:t>
        </w:r>
      </w:ins>
      <w:del w:id="193" w:author="Elianne Anthea Albath" w:date="2020-04-25T13:03:00Z">
        <w:r w:rsidDel="00B55B3E">
          <w:rPr>
            <w:rFonts w:ascii="Times New Roman" w:eastAsia="Times New Roman" w:hAnsi="Times New Roman" w:cs="Times New Roman"/>
            <w:color w:val="5B9BD5" w:themeColor="accent1"/>
            <w:lang w:val="en-GB" w:eastAsia="de-DE"/>
          </w:rPr>
          <w:delText>-G</w:delText>
        </w:r>
      </w:del>
      <w:r>
        <w:rPr>
          <w:rFonts w:ascii="Times New Roman" w:eastAsia="Times New Roman" w:hAnsi="Times New Roman" w:cs="Times New Roman"/>
          <w:color w:val="5B9BD5" w:themeColor="accent1"/>
          <w:lang w:val="en-GB" w:eastAsia="de-DE"/>
        </w:rPr>
        <w:t>roup- vs. out</w:t>
      </w:r>
      <w:ins w:id="194" w:author="Elianne Anthea Albath" w:date="2020-04-25T13:03:00Z">
        <w:r w:rsidR="00B55B3E">
          <w:rPr>
            <w:rFonts w:ascii="Times New Roman" w:eastAsia="Times New Roman" w:hAnsi="Times New Roman" w:cs="Times New Roman"/>
            <w:color w:val="5B9BD5" w:themeColor="accent1"/>
            <w:lang w:val="en-GB" w:eastAsia="de-DE"/>
          </w:rPr>
          <w:t>g</w:t>
        </w:r>
      </w:ins>
      <w:del w:id="195" w:author="Elianne Anthea Albath" w:date="2020-04-25T13:03:00Z">
        <w:r w:rsidDel="00B55B3E">
          <w:rPr>
            <w:rFonts w:ascii="Times New Roman" w:eastAsia="Times New Roman" w:hAnsi="Times New Roman" w:cs="Times New Roman"/>
            <w:color w:val="5B9BD5" w:themeColor="accent1"/>
            <w:lang w:val="en-GB" w:eastAsia="de-DE"/>
          </w:rPr>
          <w:delText>-G</w:delText>
        </w:r>
      </w:del>
      <w:r>
        <w:rPr>
          <w:rFonts w:ascii="Times New Roman" w:eastAsia="Times New Roman" w:hAnsi="Times New Roman" w:cs="Times New Roman"/>
          <w:color w:val="5B9BD5" w:themeColor="accent1"/>
          <w:lang w:val="en-GB" w:eastAsia="de-DE"/>
        </w:rPr>
        <w:t>roup</w:t>
      </w:r>
      <w:ins w:id="196" w:author="Elianne Anthea Albath" w:date="2020-04-25T19:52:00Z">
        <w:r w:rsidR="00C6066C">
          <w:rPr>
            <w:rFonts w:ascii="Times New Roman" w:eastAsia="Times New Roman" w:hAnsi="Times New Roman" w:cs="Times New Roman"/>
            <w:color w:val="5B9BD5" w:themeColor="accent1"/>
            <w:lang w:val="en-GB" w:eastAsia="de-DE"/>
          </w:rPr>
          <w:t>-</w:t>
        </w:r>
      </w:ins>
      <w:del w:id="197" w:author="Elianne Anthea Albath" w:date="2020-04-25T19:52:00Z">
        <w:r w:rsidDel="00C6066C">
          <w:rPr>
            <w:rFonts w:ascii="Times New Roman" w:eastAsia="Times New Roman" w:hAnsi="Times New Roman" w:cs="Times New Roman"/>
            <w:color w:val="5B9BD5" w:themeColor="accent1"/>
            <w:lang w:val="en-GB" w:eastAsia="de-DE"/>
          </w:rPr>
          <w:delText xml:space="preserve"> </w:delText>
        </w:r>
      </w:del>
      <w:r>
        <w:rPr>
          <w:rFonts w:ascii="Times New Roman" w:eastAsia="Times New Roman" w:hAnsi="Times New Roman" w:cs="Times New Roman"/>
          <w:color w:val="5B9BD5" w:themeColor="accent1"/>
          <w:lang w:val="en-GB" w:eastAsia="de-DE"/>
        </w:rPr>
        <w:t xml:space="preserve">perception) between design. We manipulate exclusion with </w:t>
      </w:r>
      <w:proofErr w:type="spellStart"/>
      <w:r>
        <w:rPr>
          <w:rFonts w:ascii="Times New Roman" w:eastAsia="Times New Roman" w:hAnsi="Times New Roman" w:cs="Times New Roman"/>
          <w:color w:val="5B9BD5" w:themeColor="accent1"/>
          <w:lang w:val="en-GB" w:eastAsia="de-DE"/>
        </w:rPr>
        <w:t>Cyberball</w:t>
      </w:r>
      <w:proofErr w:type="spellEnd"/>
      <w:r>
        <w:rPr>
          <w:rFonts w:ascii="Times New Roman" w:eastAsia="Times New Roman" w:hAnsi="Times New Roman" w:cs="Times New Roman"/>
          <w:color w:val="5B9BD5" w:themeColor="accent1"/>
          <w:lang w:val="en-GB" w:eastAsia="de-DE"/>
        </w:rPr>
        <w:t>, a virtual ball-tossing game in which participants receive either an equal share of ball-tosses (inclusion condition) or only two ball-tosses in the beginning (exclusion condition). In the in</w:t>
      </w:r>
      <w:del w:id="198" w:author="Elianne Anthea Albath" w:date="2020-04-25T13:04:00Z">
        <w:r w:rsidDel="00B55B3E">
          <w:rPr>
            <w:rFonts w:ascii="Times New Roman" w:eastAsia="Times New Roman" w:hAnsi="Times New Roman" w:cs="Times New Roman"/>
            <w:color w:val="5B9BD5" w:themeColor="accent1"/>
            <w:lang w:val="en-GB" w:eastAsia="de-DE"/>
          </w:rPr>
          <w:delText>-</w:delText>
        </w:r>
      </w:del>
      <w:r>
        <w:rPr>
          <w:rFonts w:ascii="Times New Roman" w:eastAsia="Times New Roman" w:hAnsi="Times New Roman" w:cs="Times New Roman"/>
          <w:color w:val="5B9BD5" w:themeColor="accent1"/>
          <w:lang w:val="en-GB" w:eastAsia="de-DE"/>
        </w:rPr>
        <w:t xml:space="preserve">group-perception condition, participants are instructed to </w:t>
      </w:r>
      <w:del w:id="199" w:author="Elianne Anthea Albath" w:date="2020-04-25T13:04:00Z">
        <w:r w:rsidDel="00B55B3E">
          <w:rPr>
            <w:rFonts w:ascii="Times New Roman" w:eastAsia="Times New Roman" w:hAnsi="Times New Roman" w:cs="Times New Roman"/>
            <w:color w:val="FF0000"/>
            <w:lang w:val="en-GB" w:eastAsia="de-DE"/>
          </w:rPr>
          <w:delText>give ratings to different</w:delText>
        </w:r>
      </w:del>
      <w:ins w:id="200" w:author="Elianne Anthea Albath" w:date="2020-04-25T13:04:00Z">
        <w:r w:rsidR="00B55B3E">
          <w:rPr>
            <w:rFonts w:ascii="Times New Roman" w:eastAsia="Times New Roman" w:hAnsi="Times New Roman" w:cs="Times New Roman"/>
            <w:color w:val="FF0000"/>
            <w:lang w:val="en-GB" w:eastAsia="de-DE"/>
          </w:rPr>
          <w:t xml:space="preserve">rate </w:t>
        </w:r>
      </w:ins>
      <w:ins w:id="201" w:author="Elianne Anthea Albath" w:date="2020-04-25T13:05:00Z">
        <w:r w:rsidR="00B55B3E">
          <w:rPr>
            <w:rFonts w:ascii="Times New Roman" w:eastAsia="Times New Roman" w:hAnsi="Times New Roman" w:cs="Times New Roman"/>
            <w:color w:val="FF0000"/>
            <w:lang w:val="en-GB" w:eastAsia="de-DE"/>
          </w:rPr>
          <w:t>the causes for hypothetical outcomes happening to an ingroup member</w:t>
        </w:r>
      </w:ins>
      <w:r>
        <w:rPr>
          <w:rFonts w:ascii="Times New Roman" w:eastAsia="Times New Roman" w:hAnsi="Times New Roman" w:cs="Times New Roman"/>
          <w:color w:val="FF0000"/>
          <w:lang w:val="en-GB" w:eastAsia="de-DE"/>
        </w:rPr>
        <w:t xml:space="preserve"> </w:t>
      </w:r>
      <w:del w:id="202" w:author="Elianne Anthea Albath" w:date="2020-04-25T13:05:00Z">
        <w:r w:rsidDel="00B55B3E">
          <w:rPr>
            <w:rFonts w:ascii="Times New Roman" w:eastAsia="Times New Roman" w:hAnsi="Times New Roman" w:cs="Times New Roman"/>
            <w:color w:val="FF0000"/>
            <w:lang w:val="en-GB" w:eastAsia="de-DE"/>
          </w:rPr>
          <w:delText>explanations for to the behavior of an in-group-member   and</w:delText>
        </w:r>
      </w:del>
      <w:ins w:id="203" w:author="Elianne Anthea Albath" w:date="2020-04-25T13:05:00Z">
        <w:r w:rsidR="00B55B3E">
          <w:rPr>
            <w:rFonts w:ascii="Times New Roman" w:eastAsia="Times New Roman" w:hAnsi="Times New Roman" w:cs="Times New Roman"/>
            <w:color w:val="FF0000"/>
            <w:lang w:val="en-GB" w:eastAsia="de-DE"/>
          </w:rPr>
          <w:t>whereas</w:t>
        </w:r>
      </w:ins>
      <w:r>
        <w:rPr>
          <w:rFonts w:ascii="Times New Roman" w:eastAsia="Times New Roman" w:hAnsi="Times New Roman" w:cs="Times New Roman"/>
          <w:color w:val="FF0000"/>
          <w:lang w:val="en-GB" w:eastAsia="de-DE"/>
        </w:rPr>
        <w:t xml:space="preserve"> in the out</w:t>
      </w:r>
      <w:del w:id="204" w:author="Elianne Anthea Albath" w:date="2020-04-25T13:05:00Z">
        <w:r w:rsidDel="00B55B3E">
          <w:rPr>
            <w:rFonts w:ascii="Times New Roman" w:eastAsia="Times New Roman" w:hAnsi="Times New Roman" w:cs="Times New Roman"/>
            <w:color w:val="FF0000"/>
            <w:lang w:val="en-GB" w:eastAsia="de-DE"/>
          </w:rPr>
          <w:delText>-</w:delText>
        </w:r>
      </w:del>
      <w:r>
        <w:rPr>
          <w:rFonts w:ascii="Times New Roman" w:eastAsia="Times New Roman" w:hAnsi="Times New Roman" w:cs="Times New Roman"/>
          <w:color w:val="FF0000"/>
          <w:lang w:val="en-GB" w:eastAsia="de-DE"/>
        </w:rPr>
        <w:t>group-perception condition participants are asked to do the same</w:t>
      </w:r>
      <w:ins w:id="205" w:author="Elianne Anthea Albath" w:date="2020-04-25T13:05:00Z">
        <w:r w:rsidR="00B55B3E">
          <w:rPr>
            <w:rFonts w:ascii="Times New Roman" w:eastAsia="Times New Roman" w:hAnsi="Times New Roman" w:cs="Times New Roman"/>
            <w:color w:val="FF0000"/>
            <w:lang w:val="en-GB" w:eastAsia="de-DE"/>
          </w:rPr>
          <w:t xml:space="preserve"> task for outcomes happening to</w:t>
        </w:r>
      </w:ins>
      <w:r>
        <w:rPr>
          <w:rFonts w:ascii="Times New Roman" w:eastAsia="Times New Roman" w:hAnsi="Times New Roman" w:cs="Times New Roman"/>
          <w:color w:val="FF0000"/>
          <w:lang w:val="en-GB" w:eastAsia="de-DE"/>
        </w:rPr>
        <w:t xml:space="preserve"> </w:t>
      </w:r>
      <w:del w:id="206" w:author="Elianne Anthea Albath" w:date="2020-04-25T13:06:00Z">
        <w:r w:rsidDel="00B55B3E">
          <w:rPr>
            <w:rFonts w:ascii="Times New Roman" w:eastAsia="Times New Roman" w:hAnsi="Times New Roman" w:cs="Times New Roman"/>
            <w:color w:val="FF0000"/>
            <w:lang w:val="en-GB" w:eastAsia="de-DE"/>
          </w:rPr>
          <w:delText xml:space="preserve">for the behavior of </w:delText>
        </w:r>
      </w:del>
      <w:r>
        <w:rPr>
          <w:rFonts w:ascii="Times New Roman" w:eastAsia="Times New Roman" w:hAnsi="Times New Roman" w:cs="Times New Roman"/>
          <w:color w:val="FF0000"/>
          <w:lang w:val="en-GB" w:eastAsia="de-DE"/>
        </w:rPr>
        <w:t>an out</w:t>
      </w:r>
      <w:del w:id="207" w:author="Elianne Anthea Albath" w:date="2020-04-25T13:06:00Z">
        <w:r w:rsidDel="00B55B3E">
          <w:rPr>
            <w:rFonts w:ascii="Times New Roman" w:eastAsia="Times New Roman" w:hAnsi="Times New Roman" w:cs="Times New Roman"/>
            <w:color w:val="FF0000"/>
            <w:lang w:val="en-GB" w:eastAsia="de-DE"/>
          </w:rPr>
          <w:delText>-</w:delText>
        </w:r>
      </w:del>
      <w:r>
        <w:rPr>
          <w:rFonts w:ascii="Times New Roman" w:eastAsia="Times New Roman" w:hAnsi="Times New Roman" w:cs="Times New Roman"/>
          <w:color w:val="FF0000"/>
          <w:lang w:val="en-GB" w:eastAsia="de-DE"/>
        </w:rPr>
        <w:t>group-member.</w:t>
      </w:r>
    </w:p>
    <w:p w:rsidR="008259AF" w:rsidRDefault="008259AF" w:rsidP="00632949">
      <w:pPr>
        <w:spacing w:before="150" w:after="150"/>
        <w:ind w:left="-142"/>
        <w:jc w:val="both"/>
        <w:outlineLvl w:val="3"/>
        <w:rPr>
          <w:rFonts w:ascii="Times New Roman" w:eastAsia="Times New Roman" w:hAnsi="Times New Roman" w:cs="Times New Roman"/>
          <w:b/>
          <w:bCs/>
          <w:lang w:val="en-US" w:eastAsia="de-DE"/>
        </w:rPr>
      </w:pPr>
    </w:p>
    <w:p w:rsidR="008259AF" w:rsidRDefault="00AA7533">
      <w:pPr>
        <w:spacing w:before="150" w:after="150"/>
        <w:ind w:left="-142"/>
        <w:jc w:val="both"/>
        <w:outlineLvl w:val="3"/>
        <w:rPr>
          <w:rFonts w:ascii="Times New Roman" w:eastAsia="Times New Roman" w:hAnsi="Times New Roman" w:cs="Times New Roman"/>
          <w:lang w:val="en-US" w:eastAsia="de-DE"/>
        </w:rPr>
      </w:pPr>
      <w:r>
        <w:rPr>
          <w:rFonts w:ascii="Times New Roman" w:eastAsia="Times New Roman" w:hAnsi="Times New Roman" w:cs="Times New Roman"/>
          <w:b/>
          <w:bCs/>
          <w:lang w:val="en-US" w:eastAsia="de-DE"/>
        </w:rPr>
        <w:t xml:space="preserve">5) </w:t>
      </w:r>
      <w:r w:rsidRPr="003A545B">
        <w:rPr>
          <w:rFonts w:ascii="Times New Roman" w:eastAsia="Times New Roman" w:hAnsi="Times New Roman" w:cs="Times New Roman"/>
          <w:b/>
          <w:bCs/>
          <w:highlight w:val="yellow"/>
          <w:lang w:val="en-US" w:eastAsia="de-DE"/>
          <w:rPrChange w:id="208" w:author="Elianne Anthea Albath" w:date="2020-04-25T19:52:00Z">
            <w:rPr>
              <w:rFonts w:ascii="Times New Roman" w:eastAsia="Times New Roman" w:hAnsi="Times New Roman" w:cs="Times New Roman"/>
              <w:b/>
              <w:bCs/>
              <w:lang w:val="en-US" w:eastAsia="de-DE"/>
            </w:rPr>
          </w:rPrChange>
        </w:rPr>
        <w:t>Analyses</w:t>
      </w:r>
      <w:r>
        <w:rPr>
          <w:rFonts w:ascii="Times New Roman" w:eastAsia="Times New Roman" w:hAnsi="Times New Roman" w:cs="Times New Roman"/>
          <w:b/>
          <w:bCs/>
          <w:lang w:val="en-US" w:eastAsia="de-DE"/>
        </w:rPr>
        <w:t xml:space="preserve">. </w:t>
      </w:r>
      <w:r>
        <w:rPr>
          <w:rFonts w:ascii="Times New Roman" w:eastAsia="Times New Roman" w:hAnsi="Times New Roman" w:cs="Times New Roman"/>
          <w:lang w:val="en-US" w:eastAsia="de-DE"/>
        </w:rPr>
        <w:t>Specify exactly which analyses you will conduct to examine the main question/hypothesis.</w:t>
      </w:r>
    </w:p>
    <w:p w:rsidR="008259AF" w:rsidRDefault="00AA7533">
      <w:pPr>
        <w:spacing w:before="150" w:after="150"/>
        <w:ind w:left="-142"/>
        <w:jc w:val="both"/>
        <w:outlineLvl w:val="3"/>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In a first step, we will create for each outcome a separate mean value for stability and locus, using the four items assessing either stability or locus. To test our hypothesis, we will subject these 5 x 2 indices (stability and locus on negative trait items) to a repeated-measures MANOVA as well as planned follow-up mean comparisons.</w:t>
      </w:r>
    </w:p>
    <w:p w:rsidR="008259AF" w:rsidRDefault="00AA7533">
      <w:pPr>
        <w:spacing w:before="150" w:after="150"/>
        <w:ind w:left="-142"/>
        <w:jc w:val="both"/>
        <w:outlineLvl w:val="3"/>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Prior to running the MANOVA, we check how high the two dependent variables (stability and locus index) correlate per outcome. If the correlation is small for three or more outcomes (r &lt; 0.3</w:t>
      </w:r>
      <w:proofErr w:type="gramStart"/>
      <w:r>
        <w:rPr>
          <w:rFonts w:ascii="Times New Roman" w:eastAsia="Times New Roman" w:hAnsi="Times New Roman" w:cs="Times New Roman"/>
          <w:lang w:val="en-US" w:eastAsia="de-DE"/>
        </w:rPr>
        <w:t>),we</w:t>
      </w:r>
      <w:proofErr w:type="gramEnd"/>
      <w:r>
        <w:rPr>
          <w:rFonts w:ascii="Times New Roman" w:eastAsia="Times New Roman" w:hAnsi="Times New Roman" w:cs="Times New Roman"/>
          <w:lang w:val="en-US" w:eastAsia="de-DE"/>
        </w:rPr>
        <w:t xml:space="preserve"> will conduct two independent repeated measure ANOVAs instead of the MANOVA. If the correlation is very large for three or more outcomes (r &gt; 0.8), we will aggregate both dependent variables into one variable per outcome and conduct a repeated measure ANOVA.</w:t>
      </w:r>
    </w:p>
    <w:p w:rsidR="008259AF" w:rsidRDefault="00AA7533">
      <w:pPr>
        <w:spacing w:before="150" w:after="150"/>
        <w:ind w:left="-142"/>
        <w:jc w:val="both"/>
        <w:outlineLvl w:val="3"/>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We may alternatively run analyses using mixed effects modelling.</w:t>
      </w:r>
    </w:p>
    <w:p w:rsidR="008259AF" w:rsidRDefault="00AA7533">
      <w:pPr>
        <w:spacing w:before="150" w:after="150"/>
        <w:ind w:left="-142"/>
        <w:jc w:val="both"/>
        <w:outlineLvl w:val="3"/>
        <w:rPr>
          <w:rFonts w:ascii="Times New Roman" w:eastAsia="Times New Roman" w:hAnsi="Times New Roman" w:cs="Times New Roman"/>
          <w:lang w:val="en-US" w:eastAsia="de-DE"/>
        </w:rPr>
      </w:pPr>
      <w:r>
        <w:rPr>
          <w:rFonts w:ascii="Times New Roman" w:eastAsia="Times New Roman" w:hAnsi="Times New Roman" w:cs="Times New Roman"/>
          <w:b/>
          <w:bCs/>
          <w:lang w:val="en-US" w:eastAsia="de-DE"/>
        </w:rPr>
        <w:t xml:space="preserve">6) Outliers and Exclusions. </w:t>
      </w:r>
      <w:r>
        <w:rPr>
          <w:rFonts w:ascii="Times New Roman" w:eastAsia="Times New Roman" w:hAnsi="Times New Roman" w:cs="Times New Roman"/>
          <w:lang w:val="en-US" w:eastAsia="de-DE"/>
        </w:rPr>
        <w:t>Describe exactly how outliers will be defined and handled, and your precise rule(s) for excluding observations.</w:t>
      </w:r>
    </w:p>
    <w:p w:rsidR="008259AF" w:rsidRDefault="00AA7533">
      <w:pPr>
        <w:spacing w:before="150" w:after="150"/>
        <w:ind w:left="-142"/>
        <w:jc w:val="both"/>
        <w:outlineLvl w:val="3"/>
        <w:rPr>
          <w:rFonts w:ascii="Times New Roman" w:eastAsia="Times New Roman" w:hAnsi="Times New Roman" w:cs="Times New Roman"/>
          <w:bCs/>
          <w:lang w:val="en-US" w:eastAsia="de-DE"/>
        </w:rPr>
      </w:pPr>
      <w:r>
        <w:rPr>
          <w:rFonts w:ascii="Times New Roman" w:eastAsia="Times New Roman" w:hAnsi="Times New Roman" w:cs="Times New Roman"/>
          <w:bCs/>
          <w:lang w:val="en-US" w:eastAsia="de-DE"/>
        </w:rPr>
        <w:t xml:space="preserve">After finishing </w:t>
      </w:r>
      <w:del w:id="209" w:author="Elianne Anthea Albath" w:date="2020-04-27T09:14:00Z">
        <w:r w:rsidDel="007C2B3A">
          <w:rPr>
            <w:rFonts w:ascii="Times New Roman" w:eastAsia="Times New Roman" w:hAnsi="Times New Roman" w:cs="Times New Roman"/>
            <w:bCs/>
            <w:lang w:val="en-US" w:eastAsia="de-DE"/>
          </w:rPr>
          <w:delText>the game</w:delText>
        </w:r>
      </w:del>
      <w:proofErr w:type="spellStart"/>
      <w:ins w:id="210" w:author="Elianne Anthea Albath" w:date="2020-04-27T09:14:00Z">
        <w:r w:rsidR="007C2B3A">
          <w:rPr>
            <w:rFonts w:ascii="Times New Roman" w:eastAsia="Times New Roman" w:hAnsi="Times New Roman" w:cs="Times New Roman"/>
            <w:bCs/>
            <w:lang w:val="en-US" w:eastAsia="de-DE"/>
          </w:rPr>
          <w:t>Cyberball</w:t>
        </w:r>
      </w:ins>
      <w:proofErr w:type="spellEnd"/>
      <w:r>
        <w:rPr>
          <w:rFonts w:ascii="Times New Roman" w:eastAsia="Times New Roman" w:hAnsi="Times New Roman" w:cs="Times New Roman"/>
          <w:bCs/>
          <w:lang w:val="en-US" w:eastAsia="de-DE"/>
        </w:rPr>
        <w:t>, we will ask participants to indicate what percentage of throws they received. If participants do not indicate an answer generally fitting to their condition, we will exclude them.</w:t>
      </w:r>
    </w:p>
    <w:p w:rsidR="008259AF" w:rsidRDefault="00AA7533">
      <w:pPr>
        <w:spacing w:before="150" w:after="150"/>
        <w:ind w:left="-142"/>
        <w:jc w:val="both"/>
        <w:outlineLvl w:val="3"/>
        <w:rPr>
          <w:rFonts w:ascii="Times New Roman" w:eastAsia="Times New Roman" w:hAnsi="Times New Roman" w:cs="Times New Roman"/>
          <w:bCs/>
          <w:lang w:val="en-US" w:eastAsia="de-DE"/>
        </w:rPr>
      </w:pPr>
      <w:r>
        <w:rPr>
          <w:rFonts w:ascii="Times New Roman" w:eastAsia="Times New Roman" w:hAnsi="Times New Roman" w:cs="Times New Roman"/>
          <w:bCs/>
          <w:lang w:val="en-US" w:eastAsia="de-DE"/>
        </w:rPr>
        <w:t xml:space="preserve">Moreover, we will exclude the data from all participants who indicate to have played </w:t>
      </w:r>
      <w:proofErr w:type="spellStart"/>
      <w:r>
        <w:rPr>
          <w:rFonts w:ascii="Times New Roman" w:eastAsia="Times New Roman" w:hAnsi="Times New Roman" w:cs="Times New Roman"/>
          <w:bCs/>
          <w:lang w:val="en-US" w:eastAsia="de-DE"/>
        </w:rPr>
        <w:t>Cyberball</w:t>
      </w:r>
      <w:proofErr w:type="spellEnd"/>
      <w:r>
        <w:rPr>
          <w:rFonts w:ascii="Times New Roman" w:eastAsia="Times New Roman" w:hAnsi="Times New Roman" w:cs="Times New Roman"/>
          <w:bCs/>
          <w:lang w:val="en-US" w:eastAsia="de-DE"/>
        </w:rPr>
        <w:t xml:space="preserve"> before.</w:t>
      </w:r>
    </w:p>
    <w:p w:rsidR="008259AF" w:rsidRDefault="00AA7533">
      <w:pPr>
        <w:spacing w:before="150" w:after="150"/>
        <w:ind w:left="-142"/>
        <w:jc w:val="both"/>
        <w:outlineLvl w:val="3"/>
        <w:rPr>
          <w:rFonts w:ascii="Times New Roman" w:eastAsia="Times New Roman" w:hAnsi="Times New Roman" w:cs="Times New Roman"/>
          <w:bCs/>
          <w:lang w:val="en-US" w:eastAsia="de-DE"/>
        </w:rPr>
      </w:pPr>
      <w:r>
        <w:rPr>
          <w:rFonts w:ascii="Times New Roman" w:eastAsia="Times New Roman" w:hAnsi="Times New Roman" w:cs="Times New Roman"/>
          <w:bCs/>
          <w:lang w:val="en-US" w:eastAsia="de-DE"/>
        </w:rPr>
        <w:t xml:space="preserve">Furthermore, we will ask participants after they finished the study if they answered the questions truthfully and consent to the use of their data. If participants negate at least one of both questions, we will exclude their data. </w:t>
      </w:r>
    </w:p>
    <w:p w:rsidR="008259AF" w:rsidRDefault="00AA7533">
      <w:pPr>
        <w:spacing w:before="150" w:after="150"/>
        <w:ind w:left="-142"/>
        <w:jc w:val="both"/>
        <w:outlineLvl w:val="3"/>
        <w:rPr>
          <w:rFonts w:ascii="Times New Roman" w:eastAsia="Times New Roman" w:hAnsi="Times New Roman" w:cs="Times New Roman"/>
          <w:bCs/>
          <w:lang w:val="en-US" w:eastAsia="de-DE"/>
        </w:rPr>
      </w:pPr>
      <w:r>
        <w:rPr>
          <w:rFonts w:ascii="Times New Roman" w:eastAsia="Times New Roman" w:hAnsi="Times New Roman" w:cs="Times New Roman"/>
          <w:bCs/>
          <w:lang w:val="en-US" w:eastAsia="de-DE"/>
        </w:rPr>
        <w:t>If there are technical problems during the study that result in an interruption of the study, we may exclude the data of involved participants depending on when data collection was interrupted.</w:t>
      </w:r>
    </w:p>
    <w:p w:rsidR="008259AF" w:rsidRDefault="00AA7533">
      <w:pPr>
        <w:spacing w:before="150" w:after="150"/>
        <w:ind w:left="-142"/>
        <w:jc w:val="both"/>
        <w:outlineLvl w:val="3"/>
        <w:rPr>
          <w:rFonts w:ascii="Times New Roman" w:eastAsia="Times New Roman" w:hAnsi="Times New Roman" w:cs="Times New Roman"/>
          <w:bCs/>
          <w:lang w:val="en-US" w:eastAsia="de-DE"/>
        </w:rPr>
      </w:pPr>
      <w:r>
        <w:rPr>
          <w:rFonts w:ascii="Times New Roman" w:eastAsia="Times New Roman" w:hAnsi="Times New Roman" w:cs="Times New Roman"/>
          <w:bCs/>
          <w:lang w:val="en-US" w:eastAsia="de-DE"/>
        </w:rPr>
        <w:t>Lastly, participants who take much longer than estimated (&gt; 1 hour) will also be excluded as</w:t>
      </w:r>
      <w:ins w:id="211" w:author="Elianne Anthea Albath" w:date="2020-04-27T09:15:00Z">
        <w:r w:rsidR="007C2B3A">
          <w:rPr>
            <w:rFonts w:ascii="Times New Roman" w:eastAsia="Times New Roman" w:hAnsi="Times New Roman" w:cs="Times New Roman"/>
            <w:bCs/>
            <w:lang w:val="en-US" w:eastAsia="de-DE"/>
          </w:rPr>
          <w:t xml:space="preserve"> it is unclear </w:t>
        </w:r>
        <w:proofErr w:type="spellStart"/>
        <w:r w:rsidR="007C2B3A">
          <w:rPr>
            <w:rFonts w:ascii="Times New Roman" w:eastAsia="Times New Roman" w:hAnsi="Times New Roman" w:cs="Times New Roman"/>
            <w:bCs/>
            <w:lang w:val="en-US" w:eastAsia="de-DE"/>
          </w:rPr>
          <w:t>wheter</w:t>
        </w:r>
      </w:ins>
      <w:proofErr w:type="spellEnd"/>
      <w:r>
        <w:rPr>
          <w:rFonts w:ascii="Times New Roman" w:eastAsia="Times New Roman" w:hAnsi="Times New Roman" w:cs="Times New Roman"/>
          <w:bCs/>
          <w:lang w:val="en-US" w:eastAsia="de-DE"/>
        </w:rPr>
        <w:t xml:space="preserve"> the effects of the manipulation </w:t>
      </w:r>
      <w:del w:id="212" w:author="Elianne Anthea Albath" w:date="2020-04-27T09:15:00Z">
        <w:r w:rsidDel="007C2B3A">
          <w:rPr>
            <w:rFonts w:ascii="Times New Roman" w:eastAsia="Times New Roman" w:hAnsi="Times New Roman" w:cs="Times New Roman"/>
            <w:bCs/>
            <w:lang w:val="en-US" w:eastAsia="de-DE"/>
          </w:rPr>
          <w:delText>will not be present any longer</w:delText>
        </w:r>
      </w:del>
      <w:ins w:id="213" w:author="Elianne Anthea Albath" w:date="2020-04-27T09:15:00Z">
        <w:r w:rsidR="007C2B3A">
          <w:rPr>
            <w:rFonts w:ascii="Times New Roman" w:eastAsia="Times New Roman" w:hAnsi="Times New Roman" w:cs="Times New Roman"/>
            <w:bCs/>
            <w:lang w:val="en-US" w:eastAsia="de-DE"/>
          </w:rPr>
          <w:t>persist for such a long time</w:t>
        </w:r>
      </w:ins>
      <w:r>
        <w:rPr>
          <w:rFonts w:ascii="Times New Roman" w:eastAsia="Times New Roman" w:hAnsi="Times New Roman" w:cs="Times New Roman"/>
          <w:bCs/>
          <w:lang w:val="en-US" w:eastAsia="de-DE"/>
        </w:rPr>
        <w:t xml:space="preserve">. </w:t>
      </w:r>
    </w:p>
    <w:p w:rsidR="008259AF" w:rsidRDefault="00AA7533">
      <w:pPr>
        <w:spacing w:before="150" w:after="150"/>
        <w:ind w:left="-142"/>
        <w:jc w:val="both"/>
        <w:outlineLvl w:val="3"/>
        <w:rPr>
          <w:rFonts w:ascii="Times New Roman" w:eastAsia="Times New Roman" w:hAnsi="Times New Roman" w:cs="Times New Roman"/>
          <w:lang w:val="en-US" w:eastAsia="de-DE"/>
        </w:rPr>
      </w:pPr>
      <w:r>
        <w:rPr>
          <w:rFonts w:ascii="Times New Roman" w:eastAsia="Times New Roman" w:hAnsi="Times New Roman" w:cs="Times New Roman"/>
          <w:b/>
          <w:bCs/>
          <w:lang w:val="en-US" w:eastAsia="de-DE"/>
        </w:rPr>
        <w:t xml:space="preserve">7) </w:t>
      </w:r>
      <w:r w:rsidRPr="003A545B">
        <w:rPr>
          <w:rFonts w:ascii="Times New Roman" w:eastAsia="Times New Roman" w:hAnsi="Times New Roman" w:cs="Times New Roman"/>
          <w:b/>
          <w:bCs/>
          <w:highlight w:val="yellow"/>
          <w:lang w:val="en-US" w:eastAsia="de-DE"/>
          <w:rPrChange w:id="214" w:author="Elianne Anthea Albath" w:date="2020-04-25T19:53:00Z">
            <w:rPr>
              <w:rFonts w:ascii="Times New Roman" w:eastAsia="Times New Roman" w:hAnsi="Times New Roman" w:cs="Times New Roman"/>
              <w:b/>
              <w:bCs/>
              <w:lang w:val="en-US" w:eastAsia="de-DE"/>
            </w:rPr>
          </w:rPrChange>
        </w:rPr>
        <w:t>Sample</w:t>
      </w:r>
      <w:r>
        <w:rPr>
          <w:rFonts w:ascii="Times New Roman" w:eastAsia="Times New Roman" w:hAnsi="Times New Roman" w:cs="Times New Roman"/>
          <w:b/>
          <w:bCs/>
          <w:lang w:val="en-US" w:eastAsia="de-DE"/>
        </w:rPr>
        <w:t xml:space="preserve"> Size. </w:t>
      </w:r>
      <w:r>
        <w:rPr>
          <w:rFonts w:ascii="Times New Roman" w:eastAsia="Times New Roman" w:hAnsi="Times New Roman" w:cs="Times New Roman"/>
          <w:lang w:val="en-US" w:eastAsia="de-DE"/>
        </w:rPr>
        <w:t>How many observations will be collected or what will determine sample size?</w:t>
      </w:r>
      <w:r>
        <w:rPr>
          <w:rFonts w:ascii="Times New Roman" w:eastAsia="Times New Roman" w:hAnsi="Times New Roman" w:cs="Times New Roman"/>
          <w:lang w:val="en-US" w:eastAsia="de-DE"/>
        </w:rPr>
        <w:br/>
        <w:t>No need to justify decision, but be precise about </w:t>
      </w:r>
      <w:r>
        <w:rPr>
          <w:rFonts w:ascii="Times New Roman" w:eastAsia="Times New Roman" w:hAnsi="Times New Roman" w:cs="Times New Roman"/>
          <w:u w:val="single"/>
          <w:lang w:val="en-US" w:eastAsia="de-DE"/>
        </w:rPr>
        <w:t>exactly</w:t>
      </w:r>
      <w:r>
        <w:rPr>
          <w:rFonts w:ascii="Times New Roman" w:eastAsia="Times New Roman" w:hAnsi="Times New Roman" w:cs="Times New Roman"/>
          <w:lang w:val="en-US" w:eastAsia="de-DE"/>
        </w:rPr>
        <w:t> how the number will be determined.</w:t>
      </w:r>
    </w:p>
    <w:p w:rsidR="008259AF" w:rsidRPr="006C6493" w:rsidRDefault="00AA7533">
      <w:pPr>
        <w:spacing w:before="150" w:after="150"/>
        <w:ind w:left="-142"/>
        <w:jc w:val="both"/>
        <w:outlineLvl w:val="3"/>
        <w:rPr>
          <w:lang w:val="en-US"/>
        </w:rPr>
      </w:pPr>
      <w:r>
        <w:rPr>
          <w:rFonts w:ascii="Times New Roman" w:eastAsia="Times New Roman" w:hAnsi="Times New Roman" w:cs="Times New Roman"/>
          <w:lang w:val="en-US" w:eastAsia="de-DE"/>
        </w:rPr>
        <w:t xml:space="preserve">We base sample calculations on in the literature reported effect sizes of the CDSII </w:t>
      </w:r>
      <w:r>
        <w:fldChar w:fldCharType="begin" w:fldLock="1"/>
      </w:r>
      <w:r w:rsidR="005E5FD0">
        <w:rPr>
          <w:rFonts w:ascii="Times New Roman" w:eastAsia="Times New Roman" w:hAnsi="Times New Roman" w:cs="Times New Roman"/>
          <w:lang w:val="en-US"/>
        </w:rPr>
        <w:instrText>ADDIN CSL_CITATION {"citationItems":[{"id":"ITEM-1","itemData":{"author":[{"dropping-particle":"","family":"McAuley","given":"Edward","non-dropping-particle":"","parse-names":false,"suffix":""},{"dropping-particle":"","family":"Duncan","given":"Terry E.","non-dropping-particle":"","parse-names":false,"suffix":""},{"dropping-particle":"","family":"Russell","given":"Daniel W.","non-dropping-particle":"","parse-names":false,"suffix":""}],"container-title":"Personality and Social Psychology Bulletin","id":"ITEM-1","issue":"5","issued":{"date-parts":[["1992"]]},"page":"566-573","title":"Measuring causal attributions: The revised causal dimension scale (CDSII)","type":"article-journal","volume":"18"},"uris":["http://www.mendeley.com/documents/?uuid=f6289559-ba76-4dd4-be0f-4d7442bab993"]}],"mendeley":{"formattedCitation":"(McAuley, Duncan, &amp; Russell, 1992)","plainTextFormattedCitation":"(McAuley, Duncan, &amp; Russell, 1992)","previouslyFormattedCitation":"(McAuley et al., 1992)"},"properties":{"noteIndex":0},"schema":"https://github.com/citation-style-language/schema/raw/master/csl-citation.json"}</w:instrText>
      </w:r>
      <w:r>
        <w:rPr>
          <w:rFonts w:ascii="Times New Roman" w:eastAsia="Times New Roman" w:hAnsi="Times New Roman" w:cs="Times New Roman"/>
        </w:rPr>
        <w:fldChar w:fldCharType="separate"/>
      </w:r>
      <w:bookmarkStart w:id="215" w:name="Bookmark6"/>
      <w:r w:rsidR="005E5FD0" w:rsidRPr="005E5FD0">
        <w:rPr>
          <w:rFonts w:ascii="Times New Roman" w:eastAsia="Times New Roman" w:hAnsi="Times New Roman" w:cs="Times New Roman"/>
          <w:noProof/>
          <w:lang w:val="en-US" w:eastAsia="de-DE"/>
        </w:rPr>
        <w:t>(McAuley, Duncan, &amp; Russell, 1992)</w:t>
      </w:r>
      <w:r>
        <w:rPr>
          <w:rFonts w:ascii="Times New Roman" w:eastAsia="Times New Roman" w:hAnsi="Times New Roman" w:cs="Times New Roman"/>
        </w:rPr>
        <w:fldChar w:fldCharType="end"/>
      </w:r>
      <w:bookmarkEnd w:id="215"/>
      <w:r>
        <w:rPr>
          <w:rFonts w:ascii="Times New Roman" w:eastAsia="Times New Roman" w:hAnsi="Times New Roman" w:cs="Times New Roman"/>
          <w:lang w:val="en-US" w:eastAsia="de-DE"/>
        </w:rPr>
        <w:t xml:space="preserve"> which range from d = 0.22 </w:t>
      </w:r>
      <w:r>
        <w:fldChar w:fldCharType="begin" w:fldLock="1"/>
      </w:r>
      <w:r w:rsidRPr="006C6493">
        <w:rPr>
          <w:rFonts w:ascii="Times New Roman" w:eastAsia="Times New Roman" w:hAnsi="Times New Roman" w:cs="Times New Roman"/>
          <w:lang w:val="en-US"/>
        </w:rPr>
        <w:instrText>ADDIN CSL_CITATION {"citationItems":[{"id":"ITEM-1","itemData":{"DOI":"10.1080/01973533.2017.1350578","ISSN":"01973533","abstract":"The current program of research examined how the four dimensions of the attribution (locus of causality, controllability, stability, intentionality) influenced judgments of a partner’s hypothetical infidelity and actor-observer discrepancies associated with judgments of real-life infidelity. The results from Study 1 (N = 396) revealed that the dimensions of the attribution affected the extent to which adults’ judged a partner’s hypothetical behavior as indicative of infidelity differently depending on the type of behavior. When reporting on real-life behavior (Study 2, N = 802), adults attributed the cause of their partner’s infidelity as being a result of internal, controllable, stable, and intentional causes to a greater extent than when judging their own infidelity.","author":[{"dropping-particle":"","family":"Thompson","given":"Ashley E.","non-dropping-particle":"","parse-names":false,"suffix":""},{"dropping-particle":"","family":"O’Sullivan","given":"Lucia F.","non-dropping-particle":"","parse-names":false,"suffix":""}],"container-title":"Basic and Applied Social Psychology","id":"ITEM-1","issue":"5","issued":{"date-parts":[["2017"]]},"page":"262-276","publisher":"Taylor &amp; Francis","title":"Understanding Variations in Judgments of Infidelity: An Application of Attribution Theory","type":"article-journal","volume":"39"},"uris":["http://www.mendeley.com/documents/?uuid=3513e02f-f023-4a1a-920b-b08c2c5aee60"]}],"mendeley":{"formattedCitation":"(Thompson &amp; O’Sullivan, 2017)","plainTextFormattedCitation":"(Thompson &amp; O’Sullivan, 2017)","previouslyFormattedCitation":"(Thompson &amp; O’Sullivan, 2017)"},"properties":{"noteIndex":0</w:instrText>
      </w:r>
      <w:r w:rsidRPr="005E5FD0">
        <w:rPr>
          <w:rFonts w:ascii="Times New Roman" w:eastAsia="Times New Roman" w:hAnsi="Times New Roman" w:cs="Times New Roman"/>
          <w:lang w:val="en-US"/>
          <w:rPrChange w:id="216" w:author="Elianne Anthea Albath" w:date="2020-04-24T08:45:00Z">
            <w:rPr>
              <w:rFonts w:ascii="Times New Roman" w:eastAsia="Times New Roman" w:hAnsi="Times New Roman" w:cs="Times New Roman"/>
            </w:rPr>
          </w:rPrChange>
        </w:rPr>
        <w:instrText>},"schema":"https://github.com/citation-style-language/schema/raw/master/csl-citation.json"}</w:instrText>
      </w:r>
      <w:r>
        <w:rPr>
          <w:rFonts w:ascii="Times New Roman" w:eastAsia="Times New Roman" w:hAnsi="Times New Roman" w:cs="Times New Roman"/>
        </w:rPr>
        <w:fldChar w:fldCharType="separate"/>
      </w:r>
      <w:bookmarkStart w:id="217" w:name="Bookmark7"/>
      <w:r>
        <w:rPr>
          <w:rFonts w:ascii="Times New Roman" w:eastAsia="Times New Roman" w:hAnsi="Times New Roman" w:cs="Times New Roman"/>
          <w:noProof/>
          <w:lang w:val="en-US" w:eastAsia="de-DE"/>
        </w:rPr>
        <w:t>(Thompson &amp; O’Sullivan, 2017)</w:t>
      </w:r>
      <w:r>
        <w:rPr>
          <w:rFonts w:ascii="Times New Roman" w:eastAsia="Times New Roman" w:hAnsi="Times New Roman" w:cs="Times New Roman"/>
        </w:rPr>
        <w:fldChar w:fldCharType="end"/>
      </w:r>
      <w:bookmarkEnd w:id="217"/>
      <w:r>
        <w:rPr>
          <w:rFonts w:ascii="Times New Roman" w:eastAsia="Times New Roman" w:hAnsi="Times New Roman" w:cs="Times New Roman"/>
          <w:lang w:val="en-US" w:eastAsia="de-DE"/>
        </w:rPr>
        <w:t xml:space="preserve"> to d = 0.66 </w:t>
      </w:r>
      <w:r>
        <w:fldChar w:fldCharType="begin" w:fldLock="1"/>
      </w:r>
      <w:r w:rsidR="005E5FD0">
        <w:rPr>
          <w:rFonts w:ascii="Times New Roman" w:eastAsia="Times New Roman" w:hAnsi="Times New Roman" w:cs="Times New Roman"/>
          <w:lang w:val="en-US"/>
        </w:rPr>
        <w:instrText>ADDIN CSL_CITATION {"citationItems":[{"id":"ITEM-1","itemData":{"DOI":"10.1177/1948550619877856","author":[{"dropping-particle":"","family":"Körner","given":"Anita","non-dropping-particle":"","parse-names":false,"suffix":""},{"dropping-particle":"","family":"Moritz","given":"Sophie","non-dropping-particle":"","parse-names":false,"suffix":""},{"dropping-particle":"","family":"Deutsch","given":"Roland","non-dropping-particle":"","parse-names":false,"suffix":""}],"container-title":"Social Psychological and Personality Science","id":"ITEM-1","issued":{"date-parts":[["2019"]]},"title":"Dissecting dispositionality : Distance increases stability of attribution","type":"article-journal"},"uris":["http://www.mendeley.com/documents/?uuid=adf59342-3c5c-4cf6-93e0-0a3243371c20"]}],"mendeley":{"formattedCitation":"(Körner et al., 2019)","plainTextFormattedCitation":"(Körner et al., 2019)","previouslyFormattedCitation":"(Körner et al., 2019)"},"properties":{"noteIndex":0},"schema":"https://github.com/citation-style-language/schema/raw/master/csl-citation.json"}</w:instrText>
      </w:r>
      <w:r>
        <w:rPr>
          <w:rFonts w:ascii="Times New Roman" w:eastAsia="Times New Roman" w:hAnsi="Times New Roman" w:cs="Times New Roman"/>
        </w:rPr>
        <w:fldChar w:fldCharType="separate"/>
      </w:r>
      <w:bookmarkStart w:id="218" w:name="Bookmark8"/>
      <w:r>
        <w:rPr>
          <w:rFonts w:ascii="Times New Roman" w:eastAsia="Times New Roman" w:hAnsi="Times New Roman" w:cs="Times New Roman"/>
          <w:noProof/>
          <w:lang w:val="en-US" w:eastAsia="de-DE"/>
        </w:rPr>
        <w:t>(Körner et al., 2019)</w:t>
      </w:r>
      <w:r>
        <w:rPr>
          <w:rFonts w:ascii="Times New Roman" w:eastAsia="Times New Roman" w:hAnsi="Times New Roman" w:cs="Times New Roman"/>
        </w:rPr>
        <w:fldChar w:fldCharType="end"/>
      </w:r>
      <w:bookmarkEnd w:id="218"/>
      <w:r>
        <w:rPr>
          <w:rFonts w:ascii="Times New Roman" w:eastAsia="Times New Roman" w:hAnsi="Times New Roman" w:cs="Times New Roman"/>
          <w:lang w:val="en-US" w:eastAsia="de-DE"/>
        </w:rPr>
        <w:t xml:space="preserve"> when investigating attribution changes with different distances. We use the mean of d = 0.44 for our sample calculation. The sample size is calculated with an a-priori power analysis using G*Power 3.1 </w:t>
      </w:r>
      <w:r>
        <w:fldChar w:fldCharType="begin" w:fldLock="1"/>
      </w:r>
      <w:r w:rsidRPr="006C6493">
        <w:rPr>
          <w:rFonts w:ascii="Times New Roman" w:eastAsia="Times New Roman" w:hAnsi="Times New Roman" w:cs="Times New Roman"/>
          <w:lang w:val="en-US"/>
        </w:rPr>
        <w:instrText>ADDIN CSL_CITATION {"citationItems":[{"id":"ITEM-1","itemData":{"DOI":"10.3758/BRM.41.4.1149","ISSN":"1554351X","PMID":"19897823","abstract":"G*Power is a free power analysis program for a variety of statistical tests. We present extensions and improvements of the version introduced by Faul, Erdfelder, Lang, and Buchner (2007) in the domain of correlation and regression analyses. In the new version, we have added procedures to analyze the power of tests based on (1) single-sample tetrachoric correlations, (2) comparisons of dependent correlations, (3) bivariate linear regression, (4) multiple linear regression based on the random predictor model, (5) logistic regression, and (6) Poisson regression. We describe these new features and provide a brief introduction to their scope and handling. © 2009 The Psychonomic Society. Inc.","author":[{"dropping-particle":"","family":"Erdfelder","given":"Edgar","non-dropping-particle":"","parse-names":false,"suffix":""},{"dropping-particle":"","family":"Faul","given":"Franz","non-dropping-particle":"","parse-names":false,"suffix":""},{"dropping-particle":"","family":"Buchner","given":"Axel","non-dropping-particle":"","parse-names":false,"suffix":""},{"dropping-particle":"","family":"Lang","given":"Albert Georg","non-dropping-particle":"","parse-names":false,"suffix":""}],"container-title":"Behavior Research Methods","id":"ITEM-1","issue":"4","issued":{"date-par</w:instrText>
      </w:r>
      <w:r w:rsidRPr="005E5FD0">
        <w:rPr>
          <w:rFonts w:ascii="Times New Roman" w:eastAsia="Times New Roman" w:hAnsi="Times New Roman" w:cs="Times New Roman"/>
          <w:lang w:val="en-US"/>
          <w:rPrChange w:id="219" w:author="Elianne Anthea Albath" w:date="2020-04-24T08:45:00Z">
            <w:rPr>
              <w:rFonts w:ascii="Times New Roman" w:eastAsia="Times New Roman" w:hAnsi="Times New Roman" w:cs="Times New Roman"/>
            </w:rPr>
          </w:rPrChange>
        </w:rPr>
        <w:instrText>ts":[["2009"]]},"page":"1149-1160","title":"Statistical power analyses using G*Power 3.1: Tests for correlation and regression analyses","type":"article-journal","volume":"41"},"uris":["http://www.mendeley.com/documents/?uuid=d5a5bc11-3590-4418-8df7-a7e854a51375"]}],"mendeley":{"formattedCitation":"(Erdfelder, Faul, Buchner, &amp; Lang, 2009)","plainTextFormattedCitation":"(Erdfelder, Faul, Buchner, &amp; Lang, 2009)","previouslyFormattedCitation":"(Erdfelder, Faul, Buchner, &amp; Lang, 2009)"},"properties":{"noteIndex":0},"schema":"https://github.com/citation-style-language/schema/raw/master/csl-citation.json"}</w:instrText>
      </w:r>
      <w:r>
        <w:rPr>
          <w:rFonts w:ascii="Times New Roman" w:eastAsia="Times New Roman" w:hAnsi="Times New Roman" w:cs="Times New Roman"/>
        </w:rPr>
        <w:fldChar w:fldCharType="separate"/>
      </w:r>
      <w:bookmarkStart w:id="220" w:name="Bookmark9"/>
      <w:r>
        <w:rPr>
          <w:rFonts w:ascii="Times New Roman" w:eastAsia="Times New Roman" w:hAnsi="Times New Roman" w:cs="Times New Roman"/>
          <w:noProof/>
          <w:lang w:val="en-US" w:eastAsia="de-DE"/>
        </w:rPr>
        <w:t>(Erdfelder, Faul, Buchner, &amp; Lang, 2009)</w:t>
      </w:r>
      <w:r>
        <w:rPr>
          <w:rFonts w:ascii="Times New Roman" w:eastAsia="Times New Roman" w:hAnsi="Times New Roman" w:cs="Times New Roman"/>
        </w:rPr>
        <w:fldChar w:fldCharType="end"/>
      </w:r>
      <w:bookmarkEnd w:id="220"/>
      <w:r>
        <w:rPr>
          <w:rFonts w:ascii="Times New Roman" w:eastAsia="Times New Roman" w:hAnsi="Times New Roman" w:cs="Times New Roman"/>
          <w:lang w:val="en-US" w:eastAsia="de-DE"/>
        </w:rPr>
        <w:t xml:space="preserve"> resulting in a sample size of 39 individuals per condition (N = 156), with alpha = 0.05 and power = 0.9. To </w:t>
      </w:r>
      <w:r>
        <w:rPr>
          <w:rFonts w:ascii="Times New Roman" w:eastAsia="Times New Roman" w:hAnsi="Times New Roman" w:cs="Times New Roman"/>
          <w:lang w:val="en-US" w:eastAsia="de-DE"/>
        </w:rPr>
        <w:lastRenderedPageBreak/>
        <w:t>ensure that an adequate number of participants will be part of the final data set, we will recruit slightly more (~10%; N = 172) participants than indicated by the power analysis.</w:t>
      </w:r>
      <w:r>
        <w:rPr>
          <w:rFonts w:ascii="Times New Roman" w:eastAsia="Times New Roman" w:hAnsi="Times New Roman" w:cs="Times New Roman"/>
          <w:lang w:val="en-US" w:eastAsia="de-DE"/>
        </w:rPr>
        <w:br/>
      </w:r>
    </w:p>
    <w:p w:rsidR="008259AF" w:rsidRDefault="00AA7533">
      <w:pPr>
        <w:spacing w:before="150" w:after="150"/>
        <w:ind w:left="-142"/>
        <w:jc w:val="both"/>
        <w:outlineLvl w:val="3"/>
        <w:rPr>
          <w:rFonts w:ascii="Times New Roman" w:eastAsia="Times New Roman" w:hAnsi="Times New Roman" w:cs="Times New Roman"/>
          <w:lang w:val="en-US" w:eastAsia="de-DE"/>
        </w:rPr>
      </w:pPr>
      <w:r>
        <w:rPr>
          <w:rFonts w:ascii="Times New Roman" w:eastAsia="Times New Roman" w:hAnsi="Times New Roman" w:cs="Times New Roman"/>
          <w:b/>
          <w:bCs/>
          <w:lang w:val="en-US" w:eastAsia="de-DE"/>
        </w:rPr>
        <w:t xml:space="preserve">8) Other. </w:t>
      </w:r>
      <w:r>
        <w:rPr>
          <w:rFonts w:ascii="Times New Roman" w:eastAsia="Times New Roman" w:hAnsi="Times New Roman" w:cs="Times New Roman"/>
          <w:lang w:val="en-US" w:eastAsia="de-DE"/>
        </w:rPr>
        <w:t>Anything else you would like to pre-register?</w:t>
      </w:r>
      <w:r>
        <w:rPr>
          <w:rFonts w:ascii="Times New Roman" w:eastAsia="Times New Roman" w:hAnsi="Times New Roman" w:cs="Times New Roman"/>
          <w:lang w:val="en-US" w:eastAsia="de-DE"/>
        </w:rPr>
        <w:br/>
        <w:t>(e.g., secondary analyses, variables collected for exploratory purposes, unusual analyses planned?)</w:t>
      </w:r>
    </w:p>
    <w:p w:rsidR="008259AF" w:rsidDel="003A545B" w:rsidRDefault="00AA7533">
      <w:pPr>
        <w:spacing w:before="150" w:after="150"/>
        <w:ind w:left="-142"/>
        <w:jc w:val="both"/>
        <w:outlineLvl w:val="3"/>
        <w:rPr>
          <w:del w:id="221" w:author="Elianne Anthea Albath" w:date="2020-04-25T19:53:00Z"/>
          <w:rFonts w:ascii="Times New Roman" w:eastAsia="Times New Roman" w:hAnsi="Times New Roman" w:cs="Times New Roman"/>
          <w:lang w:val="en-US" w:eastAsia="de-DE"/>
        </w:rPr>
      </w:pPr>
      <w:del w:id="222" w:author="Elianne Anthea Albath" w:date="2020-04-25T19:53:00Z">
        <w:r w:rsidDel="003A545B">
          <w:rPr>
            <w:rFonts w:ascii="Times New Roman" w:eastAsia="Times New Roman" w:hAnsi="Times New Roman" w:cs="Times New Roman"/>
            <w:lang w:val="en-US" w:eastAsia="de-DE"/>
          </w:rPr>
          <w:delText>If there are differences in the construal level within the exclusion-other condition, we will analyze if the different reactions are correlated with participants’ current mood.</w:delText>
        </w:r>
      </w:del>
    </w:p>
    <w:p w:rsidR="008259AF" w:rsidRDefault="00AA7533">
      <w:pPr>
        <w:spacing w:before="150" w:after="150"/>
        <w:ind w:left="-142"/>
        <w:jc w:val="both"/>
        <w:outlineLvl w:val="3"/>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 xml:space="preserve">After playing </w:t>
      </w:r>
      <w:proofErr w:type="spellStart"/>
      <w:r>
        <w:rPr>
          <w:rFonts w:ascii="Times New Roman" w:eastAsia="Times New Roman" w:hAnsi="Times New Roman" w:cs="Times New Roman"/>
          <w:lang w:val="en-US" w:eastAsia="de-DE"/>
        </w:rPr>
        <w:t>Cyberball</w:t>
      </w:r>
      <w:proofErr w:type="spellEnd"/>
      <w:r>
        <w:rPr>
          <w:rFonts w:ascii="Times New Roman" w:eastAsia="Times New Roman" w:hAnsi="Times New Roman" w:cs="Times New Roman"/>
          <w:lang w:val="en-US" w:eastAsia="de-DE"/>
        </w:rPr>
        <w:t xml:space="preserve">, participants are asked to describe one of </w:t>
      </w:r>
      <w:del w:id="223" w:author="Elianne Anthea Albath" w:date="2020-04-25T19:54:00Z">
        <w:r w:rsidDel="003A545B">
          <w:rPr>
            <w:rFonts w:ascii="Times New Roman" w:eastAsia="Times New Roman" w:hAnsi="Times New Roman" w:cs="Times New Roman"/>
            <w:lang w:val="en-US" w:eastAsia="de-DE"/>
          </w:rPr>
          <w:delText>their co-players</w:delText>
        </w:r>
      </w:del>
      <w:ins w:id="224" w:author="Elianne Anthea Albath" w:date="2020-04-25T19:54:00Z">
        <w:r w:rsidR="003A545B">
          <w:rPr>
            <w:rFonts w:ascii="Times New Roman" w:eastAsia="Times New Roman" w:hAnsi="Times New Roman" w:cs="Times New Roman"/>
            <w:lang w:val="en-US" w:eastAsia="de-DE"/>
          </w:rPr>
          <w:t xml:space="preserve">the </w:t>
        </w:r>
      </w:ins>
      <w:ins w:id="225" w:author="Elianne Anthea Albath" w:date="2020-04-27T09:16:00Z">
        <w:r w:rsidR="007C2B3A">
          <w:rPr>
            <w:rFonts w:ascii="Times New Roman" w:eastAsia="Times New Roman" w:hAnsi="Times New Roman" w:cs="Times New Roman"/>
            <w:lang w:val="en-US" w:eastAsia="de-DE"/>
          </w:rPr>
          <w:t xml:space="preserve">two </w:t>
        </w:r>
      </w:ins>
      <w:ins w:id="226" w:author="Elianne Anthea Albath" w:date="2020-04-25T19:54:00Z">
        <w:r w:rsidR="003A545B">
          <w:rPr>
            <w:rFonts w:ascii="Times New Roman" w:eastAsia="Times New Roman" w:hAnsi="Times New Roman" w:cs="Times New Roman"/>
            <w:lang w:val="en-US" w:eastAsia="de-DE"/>
          </w:rPr>
          <w:t>other groups</w:t>
        </w:r>
      </w:ins>
      <w:r>
        <w:rPr>
          <w:rFonts w:ascii="Times New Roman" w:eastAsia="Times New Roman" w:hAnsi="Times New Roman" w:cs="Times New Roman"/>
          <w:lang w:val="en-US" w:eastAsia="de-DE"/>
        </w:rPr>
        <w:t xml:space="preserve"> indicating </w:t>
      </w:r>
      <w:r w:rsidRPr="003A545B">
        <w:rPr>
          <w:rFonts w:ascii="Times New Roman" w:eastAsia="Times New Roman" w:hAnsi="Times New Roman" w:cs="Times New Roman"/>
          <w:highlight w:val="yellow"/>
          <w:lang w:val="en-US" w:eastAsia="de-DE"/>
          <w:rPrChange w:id="227" w:author="Elianne Anthea Albath" w:date="2020-04-25T19:54:00Z">
            <w:rPr>
              <w:rFonts w:ascii="Times New Roman" w:eastAsia="Times New Roman" w:hAnsi="Times New Roman" w:cs="Times New Roman"/>
              <w:lang w:val="en-US" w:eastAsia="de-DE"/>
            </w:rPr>
          </w:rPrChange>
        </w:rPr>
        <w:t>age, gender, and height</w:t>
      </w:r>
      <w:r>
        <w:rPr>
          <w:rFonts w:ascii="Times New Roman" w:eastAsia="Times New Roman" w:hAnsi="Times New Roman" w:cs="Times New Roman"/>
          <w:lang w:val="en-US" w:eastAsia="de-DE"/>
        </w:rPr>
        <w:t xml:space="preserve">. We will investigate if there are differences in the </w:t>
      </w:r>
      <w:del w:id="228" w:author="Elianne Anthea Albath" w:date="2020-04-27T09:16:00Z">
        <w:r w:rsidDel="007C2B3A">
          <w:rPr>
            <w:rFonts w:ascii="Times New Roman" w:eastAsia="Times New Roman" w:hAnsi="Times New Roman" w:cs="Times New Roman"/>
            <w:lang w:val="en-US" w:eastAsia="de-DE"/>
          </w:rPr>
          <w:delText>co-player</w:delText>
        </w:r>
      </w:del>
      <w:ins w:id="229" w:author="Elianne Anthea Albath" w:date="2020-04-27T09:16:00Z">
        <w:r w:rsidR="007C2B3A">
          <w:rPr>
            <w:rFonts w:ascii="Times New Roman" w:eastAsia="Times New Roman" w:hAnsi="Times New Roman" w:cs="Times New Roman"/>
            <w:lang w:val="en-US" w:eastAsia="de-DE"/>
          </w:rPr>
          <w:t>group-</w:t>
        </w:r>
      </w:ins>
      <w:del w:id="230" w:author="Elianne Anthea Albath" w:date="2020-04-27T09:16:00Z">
        <w:r w:rsidDel="007C2B3A">
          <w:rPr>
            <w:rFonts w:ascii="Times New Roman" w:eastAsia="Times New Roman" w:hAnsi="Times New Roman" w:cs="Times New Roman"/>
            <w:lang w:val="en-US" w:eastAsia="de-DE"/>
          </w:rPr>
          <w:delText xml:space="preserve"> </w:delText>
        </w:r>
      </w:del>
      <w:r>
        <w:rPr>
          <w:rFonts w:ascii="Times New Roman" w:eastAsia="Times New Roman" w:hAnsi="Times New Roman" w:cs="Times New Roman"/>
          <w:lang w:val="en-US" w:eastAsia="de-DE"/>
        </w:rPr>
        <w:t>perception between the exclusion and inclusion groups.</w:t>
      </w:r>
    </w:p>
    <w:p w:rsidR="008259AF" w:rsidRDefault="00AA7533">
      <w:pPr>
        <w:spacing w:before="150" w:after="150"/>
        <w:ind w:left="-142"/>
        <w:jc w:val="both"/>
        <w:outlineLvl w:val="3"/>
        <w:rPr>
          <w:rFonts w:ascii="Times New Roman" w:eastAsia="Times New Roman" w:hAnsi="Times New Roman" w:cs="Times New Roman"/>
          <w:lang w:val="en-US" w:eastAsia="de-DE"/>
        </w:rPr>
      </w:pPr>
      <w:r>
        <w:rPr>
          <w:rFonts w:ascii="Times New Roman" w:eastAsia="Times New Roman" w:hAnsi="Times New Roman" w:cs="Times New Roman"/>
          <w:b/>
          <w:bCs/>
          <w:lang w:val="en-US" w:eastAsia="de-DE"/>
        </w:rPr>
        <w:t xml:space="preserve">9) Name. </w:t>
      </w:r>
      <w:r>
        <w:rPr>
          <w:rFonts w:ascii="Times New Roman" w:eastAsia="Times New Roman" w:hAnsi="Times New Roman" w:cs="Times New Roman"/>
          <w:lang w:val="en-US" w:eastAsia="de-DE"/>
        </w:rPr>
        <w:t xml:space="preserve">Give a title for this </w:t>
      </w:r>
      <w:proofErr w:type="spellStart"/>
      <w:r>
        <w:rPr>
          <w:rFonts w:ascii="Times New Roman" w:eastAsia="Times New Roman" w:hAnsi="Times New Roman" w:cs="Times New Roman"/>
          <w:lang w:val="en-US" w:eastAsia="de-DE"/>
        </w:rPr>
        <w:t>AsPredicted</w:t>
      </w:r>
      <w:proofErr w:type="spellEnd"/>
      <w:r>
        <w:rPr>
          <w:rFonts w:ascii="Times New Roman" w:eastAsia="Times New Roman" w:hAnsi="Times New Roman" w:cs="Times New Roman"/>
          <w:lang w:val="en-US" w:eastAsia="de-DE"/>
        </w:rPr>
        <w:t xml:space="preserve"> pre-registration</w:t>
      </w:r>
      <w:r>
        <w:rPr>
          <w:rFonts w:ascii="Times New Roman" w:eastAsia="Times New Roman" w:hAnsi="Times New Roman" w:cs="Times New Roman"/>
          <w:lang w:val="en-US" w:eastAsia="de-DE"/>
        </w:rPr>
        <w:br/>
        <w:t>Suggestion: use the name of the project, followed by study description.</w:t>
      </w:r>
    </w:p>
    <w:p w:rsidR="008259AF" w:rsidRDefault="00AA7533">
      <w:pPr>
        <w:spacing w:before="150" w:after="150"/>
        <w:ind w:left="-142"/>
        <w:jc w:val="both"/>
        <w:outlineLvl w:val="3"/>
        <w:rPr>
          <w:rFonts w:ascii="Times New Roman" w:eastAsia="Times New Roman" w:hAnsi="Times New Roman" w:cs="Times New Roman"/>
          <w:i/>
          <w:color w:val="5B9BD5" w:themeColor="accent1"/>
          <w:lang w:val="en-US" w:eastAsia="de-DE"/>
        </w:rPr>
      </w:pPr>
      <w:r>
        <w:rPr>
          <w:rFonts w:ascii="Times New Roman" w:eastAsia="Times New Roman" w:hAnsi="Times New Roman" w:cs="Times New Roman"/>
          <w:i/>
          <w:color w:val="5B9BD5" w:themeColor="accent1"/>
          <w:lang w:val="en-US" w:eastAsia="de-DE"/>
        </w:rPr>
        <w:t>OST-CONSTRUAL-04</w:t>
      </w:r>
    </w:p>
    <w:p w:rsidR="008259AF" w:rsidRDefault="00AA7533">
      <w:pPr>
        <w:spacing w:before="150" w:after="150"/>
        <w:ind w:left="-142"/>
        <w:jc w:val="both"/>
        <w:outlineLvl w:val="3"/>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Finally. For record keeping purposes, please tell us the type of study you are pre-registering.</w:t>
      </w:r>
    </w:p>
    <w:p w:rsidR="008259AF" w:rsidRDefault="00AA7533">
      <w:pPr>
        <w:ind w:left="-142"/>
        <w:jc w:val="both"/>
        <w:rPr>
          <w:rFonts w:ascii="Times New Roman" w:eastAsia="Times New Roman" w:hAnsi="Times New Roman" w:cs="Times New Roman"/>
          <w:b/>
          <w:lang w:eastAsia="de-DE"/>
        </w:rPr>
      </w:pPr>
      <w:r>
        <w:rPr>
          <w:rFonts w:ascii="Times New Roman" w:eastAsia="Times New Roman" w:hAnsi="Times New Roman" w:cs="Times New Roman"/>
          <w:b/>
          <w:lang w:eastAsia="de-DE"/>
        </w:rPr>
        <w:t>Online-Experiment</w:t>
      </w:r>
    </w:p>
    <w:p w:rsidR="008259AF" w:rsidRDefault="008259AF">
      <w:pPr>
        <w:ind w:left="-142"/>
        <w:jc w:val="both"/>
        <w:rPr>
          <w:rFonts w:ascii="Times New Roman" w:eastAsia="Times New Roman" w:hAnsi="Times New Roman" w:cs="Times New Roman"/>
          <w:b/>
          <w:lang w:eastAsia="de-DE"/>
        </w:rPr>
      </w:pPr>
    </w:p>
    <w:p w:rsidR="008259AF" w:rsidRDefault="008259AF">
      <w:pPr>
        <w:jc w:val="both"/>
        <w:rPr>
          <w:rFonts w:ascii="Times New Roman" w:eastAsia="Times New Roman" w:hAnsi="Times New Roman" w:cs="Times New Roman"/>
          <w:b/>
          <w:lang w:eastAsia="de-DE"/>
        </w:rPr>
      </w:pPr>
    </w:p>
    <w:p w:rsidR="008259AF" w:rsidRDefault="00AA7533">
      <w:pPr>
        <w:ind w:left="-142"/>
        <w:jc w:val="both"/>
        <w:rPr>
          <w:rFonts w:ascii="Times New Roman" w:eastAsia="Times New Roman" w:hAnsi="Times New Roman" w:cs="Times New Roman"/>
          <w:lang w:eastAsia="de-DE"/>
        </w:rPr>
      </w:pPr>
      <w:r>
        <w:rPr>
          <w:rFonts w:ascii="Times New Roman" w:eastAsia="Times New Roman" w:hAnsi="Times New Roman" w:cs="Times New Roman"/>
          <w:lang w:eastAsia="de-DE"/>
        </w:rPr>
        <w:t>PREVIEW</w:t>
      </w:r>
    </w:p>
    <w:p w:rsidR="008259AF" w:rsidRDefault="008259AF">
      <w:pPr>
        <w:jc w:val="both"/>
        <w:rPr>
          <w:rFonts w:ascii="Times New Roman" w:hAnsi="Times New Roman" w:cs="Times New Roman"/>
          <w:sz w:val="28"/>
          <w:szCs w:val="28"/>
        </w:rPr>
      </w:pPr>
    </w:p>
    <w:p w:rsidR="008259AF" w:rsidRDefault="008259AF">
      <w:pPr>
        <w:jc w:val="both"/>
      </w:pPr>
    </w:p>
    <w:sectPr w:rsidR="008259AF">
      <w:pgSz w:w="11906" w:h="16838"/>
      <w:pgMar w:top="1417" w:right="1417" w:bottom="1134"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mbria"/>
    <w:panose1 w:val="020B0604020202020204"/>
    <w:charset w:val="01"/>
    <w:family w:val="roman"/>
    <w:pitch w:val="variable"/>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lianne Anthea Albath">
    <w15:presenceInfo w15:providerId="AD" w15:userId="S::elianneanthea.albath@unibas.ch::b4e9bfe8-81a8-4bd2-98b0-be3f94622b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AF"/>
    <w:rsid w:val="003A545B"/>
    <w:rsid w:val="003B60A2"/>
    <w:rsid w:val="005E5FD0"/>
    <w:rsid w:val="00620B3D"/>
    <w:rsid w:val="00632949"/>
    <w:rsid w:val="006C6493"/>
    <w:rsid w:val="007A1DD6"/>
    <w:rsid w:val="007C2B3A"/>
    <w:rsid w:val="008259AF"/>
    <w:rsid w:val="008F21BC"/>
    <w:rsid w:val="00AA7533"/>
    <w:rsid w:val="00B55B3E"/>
    <w:rsid w:val="00C6066C"/>
    <w:rsid w:val="00DB4B6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848B"/>
  <w15:docId w15:val="{0E9C66F0-908F-4842-8833-DD1A8A894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3EA1"/>
    <w:rPr>
      <w:sz w:val="24"/>
      <w:szCs w:val="24"/>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qFormat/>
    <w:rsid w:val="00523EA1"/>
    <w:rPr>
      <w:sz w:val="16"/>
      <w:szCs w:val="16"/>
    </w:rPr>
  </w:style>
  <w:style w:type="character" w:customStyle="1" w:styleId="KommentartextZchn">
    <w:name w:val="Kommentartext Zchn"/>
    <w:basedOn w:val="Absatz-Standardschriftart"/>
    <w:link w:val="Kommentartext"/>
    <w:uiPriority w:val="99"/>
    <w:semiHidden/>
    <w:qFormat/>
    <w:rsid w:val="00523EA1"/>
    <w:rPr>
      <w:sz w:val="20"/>
      <w:szCs w:val="20"/>
      <w:lang w:val="de-CH"/>
    </w:rPr>
  </w:style>
  <w:style w:type="character" w:customStyle="1" w:styleId="SprechblasentextZchn">
    <w:name w:val="Sprechblasentext Zchn"/>
    <w:basedOn w:val="Absatz-Standardschriftart"/>
    <w:link w:val="Sprechblasentext"/>
    <w:uiPriority w:val="99"/>
    <w:semiHidden/>
    <w:qFormat/>
    <w:rsid w:val="00523EA1"/>
    <w:rPr>
      <w:rFonts w:ascii="Segoe UI" w:hAnsi="Segoe UI" w:cs="Segoe UI"/>
      <w:sz w:val="18"/>
      <w:szCs w:val="18"/>
      <w:lang w:val="de-CH"/>
    </w:rPr>
  </w:style>
  <w:style w:type="character" w:customStyle="1" w:styleId="KommentarthemaZchn">
    <w:name w:val="Kommentarthema Zchn"/>
    <w:basedOn w:val="KommentartextZchn"/>
    <w:link w:val="Kommentarthema"/>
    <w:uiPriority w:val="99"/>
    <w:semiHidden/>
    <w:qFormat/>
    <w:rsid w:val="00DE62C2"/>
    <w:rPr>
      <w:b/>
      <w:bCs/>
      <w:sz w:val="20"/>
      <w:szCs w:val="20"/>
      <w:lang w:val="de-CH"/>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rPr>
  </w:style>
  <w:style w:type="paragraph" w:customStyle="1" w:styleId="Verzeichnis">
    <w:name w:val="Verzeichnis"/>
    <w:basedOn w:val="Standard"/>
    <w:qFormat/>
    <w:pPr>
      <w:suppressLineNumbers/>
    </w:pPr>
    <w:rPr>
      <w:rFonts w:cs="Lohit Devanagari"/>
    </w:rPr>
  </w:style>
  <w:style w:type="paragraph" w:styleId="Kommentartext">
    <w:name w:val="annotation text"/>
    <w:basedOn w:val="Standard"/>
    <w:link w:val="KommentartextZchn"/>
    <w:uiPriority w:val="99"/>
    <w:semiHidden/>
    <w:unhideWhenUsed/>
    <w:qFormat/>
    <w:rsid w:val="00523EA1"/>
    <w:rPr>
      <w:sz w:val="20"/>
      <w:szCs w:val="20"/>
    </w:rPr>
  </w:style>
  <w:style w:type="paragraph" w:styleId="Sprechblasentext">
    <w:name w:val="Balloon Text"/>
    <w:basedOn w:val="Standard"/>
    <w:link w:val="SprechblasentextZchn"/>
    <w:uiPriority w:val="99"/>
    <w:semiHidden/>
    <w:unhideWhenUsed/>
    <w:qFormat/>
    <w:rsid w:val="00523EA1"/>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qFormat/>
    <w:rsid w:val="00DE62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9B925-3E73-A449-8D62-A60D12917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4278</Words>
  <Characters>26954</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Gribs</dc:creator>
  <dc:description/>
  <cp:lastModifiedBy>Elianne Anthea Albath</cp:lastModifiedBy>
  <cp:revision>10</cp:revision>
  <dcterms:created xsi:type="dcterms:W3CDTF">2020-04-24T06:45:00Z</dcterms:created>
  <dcterms:modified xsi:type="dcterms:W3CDTF">2020-04-27T07:17:00Z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6th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Mendeley Document_1">
    <vt:lpwstr>True</vt:lpwstr>
  </property>
  <property fmtid="{D5CDD505-2E9C-101B-9397-08002B2CF9AE}" pid="29" name="Mendeley Unique User Id_1">
    <vt:lpwstr>0f67ebcd-88bb-316a-8a03-be27077ad358</vt:lpwstr>
  </property>
  <property fmtid="{D5CDD505-2E9C-101B-9397-08002B2CF9AE}" pid="30" name="Mendeley Citation Style_1">
    <vt:lpwstr>http://www.zotero.org/styles/apa</vt:lpwstr>
  </property>
</Properties>
</file>